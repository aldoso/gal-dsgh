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64D" w:rsidRPr="001F7D64" w:rsidRDefault="0006764D" w:rsidP="001F7D64">
      <w:pPr>
        <w:spacing w:after="0"/>
        <w:jc w:val="both"/>
        <w:rPr>
          <w:rFonts w:ascii="Trebuchet MS" w:eastAsia="Calibri" w:hAnsi="Trebuchet MS" w:cs="Times New Roman"/>
          <w:b/>
          <w:color w:val="000000"/>
        </w:rPr>
      </w:pPr>
      <w:bookmarkStart w:id="0" w:name="_GoBack"/>
      <w:bookmarkEnd w:id="0"/>
      <w:r w:rsidRPr="001F7D64">
        <w:rPr>
          <w:rFonts w:ascii="Trebuchet MS" w:eastAsia="Calibri" w:hAnsi="Trebuchet MS" w:cs="Times New Roman"/>
          <w:b/>
          <w:color w:val="000000"/>
        </w:rPr>
        <w:t>Componența parteneriatului</w:t>
      </w:r>
    </w:p>
    <w:p w:rsidR="0006764D" w:rsidRPr="001F7D64" w:rsidRDefault="0006764D" w:rsidP="001F7D64">
      <w:pPr>
        <w:spacing w:after="0"/>
        <w:jc w:val="both"/>
        <w:rPr>
          <w:rFonts w:ascii="Trebuchet MS" w:hAnsi="Trebuchet MS" w:cs="Times New Roman"/>
        </w:rPr>
      </w:pPr>
    </w:p>
    <w:tbl>
      <w:tblPr>
        <w:tblW w:w="8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0"/>
        <w:gridCol w:w="2268"/>
        <w:gridCol w:w="3118"/>
        <w:gridCol w:w="2667"/>
      </w:tblGrid>
      <w:tr w:rsidR="0006764D" w:rsidRPr="00720DD8" w:rsidTr="001F7D64">
        <w:trPr>
          <w:cantSplit/>
          <w:trHeight w:val="332"/>
          <w:jc w:val="center"/>
        </w:trPr>
        <w:tc>
          <w:tcPr>
            <w:tcW w:w="8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06764D" w:rsidRPr="00720DD8" w:rsidRDefault="0006764D" w:rsidP="001F7D64">
            <w:pPr>
              <w:spacing w:after="0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b/>
                <w:color w:val="000000"/>
              </w:rPr>
              <w:t>PARTENERI PUBLICI</w:t>
            </w:r>
          </w:p>
        </w:tc>
      </w:tr>
      <w:tr w:rsidR="0006764D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64D" w:rsidRPr="00720DD8" w:rsidRDefault="0006764D" w:rsidP="001F7D64">
            <w:pPr>
              <w:spacing w:after="0"/>
              <w:jc w:val="center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b/>
                <w:color w:val="000000"/>
              </w:rPr>
              <w:t>Nr. crt.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64D" w:rsidRPr="00720DD8" w:rsidRDefault="0006764D" w:rsidP="001F7D64">
            <w:pPr>
              <w:spacing w:after="0"/>
              <w:jc w:val="center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b/>
                <w:color w:val="000000"/>
              </w:rPr>
              <w:t>Denumire partener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64D" w:rsidRPr="00720DD8" w:rsidRDefault="0006764D" w:rsidP="001F7D64">
            <w:pPr>
              <w:spacing w:after="0"/>
              <w:jc w:val="center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b/>
                <w:color w:val="000000"/>
              </w:rPr>
              <w:t>Sediul social/sediul secundar/punct de lucru/sucursală/ filială (localitate)</w:t>
            </w:r>
            <w:r w:rsidRPr="00720DD8">
              <w:rPr>
                <w:rStyle w:val="FootnoteReference"/>
                <w:rFonts w:ascii="Trebuchet MS" w:eastAsia="Calibri" w:hAnsi="Trebuchet MS" w:cs="Times New Roman"/>
                <w:b/>
                <w:color w:val="000000"/>
              </w:rPr>
              <w:footnoteReference w:id="1"/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64D" w:rsidRPr="00720DD8" w:rsidRDefault="0006764D" w:rsidP="001F7D64">
            <w:pPr>
              <w:spacing w:after="0"/>
              <w:jc w:val="center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b/>
                <w:color w:val="000000"/>
              </w:rPr>
              <w:t>Obiect de activitate</w:t>
            </w:r>
            <w:r w:rsidR="00681FB8" w:rsidRPr="00720DD8">
              <w:rPr>
                <w:rStyle w:val="FootnoteReference"/>
                <w:rFonts w:ascii="Trebuchet MS" w:eastAsia="Calibri" w:hAnsi="Trebuchet MS" w:cs="Times New Roman"/>
                <w:b/>
                <w:color w:val="000000"/>
              </w:rPr>
              <w:footnoteReference w:id="2"/>
            </w:r>
          </w:p>
        </w:tc>
      </w:tr>
      <w:tr w:rsidR="0006764D" w:rsidRPr="00720DD8" w:rsidTr="003E2735">
        <w:trPr>
          <w:trHeight w:val="348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64D" w:rsidRPr="00720DD8" w:rsidRDefault="0006764D" w:rsidP="001F7D6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4D" w:rsidRPr="00720DD8" w:rsidRDefault="00026F87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Primăria oraş</w:t>
            </w:r>
            <w:r w:rsidR="00F60C41" w:rsidRPr="00720DD8">
              <w:rPr>
                <w:rFonts w:ascii="Trebuchet MS" w:eastAsia="Calibri" w:hAnsi="Trebuchet MS" w:cs="Times New Roman"/>
                <w:color w:val="000000"/>
              </w:rPr>
              <w:t xml:space="preserve">ului </w:t>
            </w: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 Sebiş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4D" w:rsidRPr="00720DD8" w:rsidRDefault="001F7D64" w:rsidP="002A34C1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Sebiș, </w:t>
            </w:r>
            <w:r w:rsidRPr="00720DD8">
              <w:rPr>
                <w:rFonts w:ascii="Trebuchet MS" w:hAnsi="Trebuchet MS"/>
              </w:rPr>
              <w:t>Piaţa Tineretului</w:t>
            </w:r>
            <w:r w:rsidR="002A34C1">
              <w:rPr>
                <w:rFonts w:ascii="Trebuchet MS" w:hAnsi="Trebuchet MS"/>
              </w:rPr>
              <w:t xml:space="preserve"> </w:t>
            </w:r>
            <w:r w:rsidRPr="00720DD8">
              <w:rPr>
                <w:rFonts w:ascii="Trebuchet MS" w:hAnsi="Trebuchet MS"/>
              </w:rPr>
              <w:t>Nr.1, cod 315700, jud</w:t>
            </w:r>
            <w:r w:rsidR="00736764" w:rsidRPr="00720DD8">
              <w:rPr>
                <w:rFonts w:ascii="Trebuchet MS" w:hAnsi="Trebuchet MS"/>
              </w:rPr>
              <w:t xml:space="preserve">ețul </w:t>
            </w:r>
            <w:r w:rsidRPr="00720DD8">
              <w:rPr>
                <w:rFonts w:ascii="Trebuchet MS" w:hAnsi="Trebuchet MS"/>
              </w:rPr>
              <w:t xml:space="preserve">Arad 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4D" w:rsidRPr="00720DD8" w:rsidRDefault="001B5B8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Servicii de administraţie publică generală</w:t>
            </w:r>
          </w:p>
        </w:tc>
      </w:tr>
      <w:tr w:rsidR="0006764D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64D" w:rsidRPr="00720DD8" w:rsidRDefault="0006764D" w:rsidP="001F7D6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4D" w:rsidRPr="00720DD8" w:rsidRDefault="00F60C41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Primăria comunei</w:t>
            </w:r>
            <w:r w:rsidR="00026F87" w:rsidRPr="00720DD8">
              <w:rPr>
                <w:rFonts w:ascii="Trebuchet MS" w:eastAsia="Calibri" w:hAnsi="Trebuchet MS" w:cs="Times New Roman"/>
                <w:color w:val="000000"/>
              </w:rPr>
              <w:t xml:space="preserve"> Almaş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4D" w:rsidRPr="00720DD8" w:rsidRDefault="001F7D64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Almaș, </w:t>
            </w:r>
            <w:r w:rsidR="00C50FC2" w:rsidRPr="00720DD8">
              <w:rPr>
                <w:rFonts w:ascii="Trebuchet MS" w:eastAsia="Calibri" w:hAnsi="Trebuchet MS" w:cs="Times New Roman"/>
                <w:color w:val="000000"/>
              </w:rPr>
              <w:t xml:space="preserve">str. Principală </w:t>
            </w:r>
            <w:r w:rsidRPr="00720DD8">
              <w:rPr>
                <w:rFonts w:ascii="Trebuchet MS" w:hAnsi="Trebuchet MS"/>
              </w:rPr>
              <w:t xml:space="preserve">nr. 605, cod 317005, județul Arad 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4D" w:rsidRPr="00720DD8" w:rsidRDefault="001B5B8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Servicii de administraţie publică generală</w:t>
            </w:r>
          </w:p>
        </w:tc>
      </w:tr>
      <w:tr w:rsidR="00722E69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722E69" w:rsidP="001F7D6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026F87" w:rsidP="00F60C41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Primăria com</w:t>
            </w:r>
            <w:r w:rsidR="00F60C41" w:rsidRPr="00720DD8">
              <w:rPr>
                <w:rFonts w:ascii="Trebuchet MS" w:eastAsia="Calibri" w:hAnsi="Trebuchet MS" w:cs="Times New Roman"/>
                <w:color w:val="000000"/>
              </w:rPr>
              <w:t xml:space="preserve">unei </w:t>
            </w:r>
            <w:r w:rsidR="00FC5215" w:rsidRPr="00720DD8">
              <w:rPr>
                <w:rFonts w:ascii="Trebuchet MS" w:eastAsia="Calibri" w:hAnsi="Trebuchet MS" w:cs="Times New Roman"/>
                <w:color w:val="000000"/>
              </w:rPr>
              <w:t xml:space="preserve"> Brazii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736764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hAnsi="Trebuchet MS"/>
              </w:rPr>
              <w:t xml:space="preserve">Brazii, Str. Principală Nr.26, </w:t>
            </w:r>
            <w:r w:rsidR="00C50FC2" w:rsidRPr="00720DD8">
              <w:rPr>
                <w:rFonts w:ascii="Trebuchet MS" w:hAnsi="Trebuchet MS"/>
              </w:rPr>
              <w:t xml:space="preserve">cod </w:t>
            </w:r>
            <w:r w:rsidRPr="00720DD8">
              <w:rPr>
                <w:rFonts w:ascii="Trebuchet MS" w:hAnsi="Trebuchet MS"/>
              </w:rPr>
              <w:t>317060, județul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1B5B8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Servicii de administraţie publică generală</w:t>
            </w:r>
          </w:p>
        </w:tc>
      </w:tr>
      <w:tr w:rsidR="00722E69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722E69" w:rsidP="001F7D6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F60C41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Primăria comunei </w:t>
            </w:r>
            <w:r w:rsidR="00FC5215" w:rsidRPr="00720DD8">
              <w:rPr>
                <w:rFonts w:ascii="Trebuchet MS" w:eastAsia="Calibri" w:hAnsi="Trebuchet MS" w:cs="Times New Roman"/>
                <w:color w:val="000000"/>
              </w:rPr>
              <w:t xml:space="preserve"> Buteni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C50FC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Buteni, str. </w:t>
            </w:r>
            <w:r w:rsidRPr="00720DD8">
              <w:rPr>
                <w:rFonts w:ascii="Trebuchet MS" w:hAnsi="Trebuchet MS"/>
              </w:rPr>
              <w:t xml:space="preserve">Principală nr. 78, cod 317065, județul Arad 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1B5B8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Servicii de administraţie publică generală</w:t>
            </w:r>
          </w:p>
        </w:tc>
      </w:tr>
      <w:tr w:rsidR="00722E69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722E69" w:rsidP="001F7D6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F60C41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Primăria comunei </w:t>
            </w:r>
            <w:r w:rsidR="00FC5215" w:rsidRPr="00720DD8">
              <w:rPr>
                <w:rFonts w:ascii="Trebuchet MS" w:eastAsia="Calibri" w:hAnsi="Trebuchet MS" w:cs="Times New Roman"/>
                <w:color w:val="000000"/>
              </w:rPr>
              <w:t xml:space="preserve"> Cărand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C50FC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hAnsi="Trebuchet MS"/>
              </w:rPr>
              <w:t xml:space="preserve">Cărand, str. Principală nr. 71/B, cod 317070, județul Arad  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1B5B8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Servicii de administraţie publică generală</w:t>
            </w:r>
          </w:p>
        </w:tc>
      </w:tr>
      <w:tr w:rsidR="00722E69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722E69" w:rsidP="001F7D6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026F87" w:rsidP="00F60C41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Primăria com</w:t>
            </w:r>
            <w:r w:rsidR="00F60C41" w:rsidRPr="00720DD8">
              <w:rPr>
                <w:rFonts w:ascii="Trebuchet MS" w:eastAsia="Calibri" w:hAnsi="Trebuchet MS" w:cs="Times New Roman"/>
                <w:color w:val="000000"/>
              </w:rPr>
              <w:t>unei</w:t>
            </w:r>
            <w:r w:rsidR="00FC5215" w:rsidRPr="00720DD8">
              <w:rPr>
                <w:rFonts w:ascii="Trebuchet MS" w:eastAsia="Calibri" w:hAnsi="Trebuchet MS" w:cs="Times New Roman"/>
                <w:color w:val="000000"/>
              </w:rPr>
              <w:t xml:space="preserve"> Chisindia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C50FC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Chisindia, str. </w:t>
            </w:r>
            <w:r w:rsidRPr="00720DD8">
              <w:rPr>
                <w:rFonts w:ascii="Trebuchet MS" w:hAnsi="Trebuchet MS"/>
              </w:rPr>
              <w:t xml:space="preserve">Principală nr. 191/A, cod 317080, județul Arad 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1B5B8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Servicii de administraţie publică generală</w:t>
            </w:r>
          </w:p>
        </w:tc>
      </w:tr>
      <w:tr w:rsidR="00722E69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722E69" w:rsidP="001F7D6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F60C41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Primăria comunei </w:t>
            </w:r>
            <w:r w:rsidR="00FC5215" w:rsidRPr="00720DD8">
              <w:rPr>
                <w:rFonts w:ascii="Trebuchet MS" w:eastAsia="Calibri" w:hAnsi="Trebuchet MS" w:cs="Times New Roman"/>
                <w:color w:val="000000"/>
              </w:rPr>
              <w:t xml:space="preserve"> Dezna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C50FC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Dezna, str. </w:t>
            </w:r>
            <w:r w:rsidR="00374965" w:rsidRPr="00720DD8">
              <w:rPr>
                <w:rFonts w:ascii="Trebuchet MS" w:hAnsi="Trebuchet MS"/>
              </w:rPr>
              <w:t>Avram Iancu</w:t>
            </w:r>
            <w:r w:rsidRPr="00720DD8">
              <w:rPr>
                <w:rFonts w:ascii="Trebuchet MS" w:hAnsi="Trebuchet MS"/>
              </w:rPr>
              <w:t xml:space="preserve"> nr. 63, cod</w:t>
            </w:r>
            <w:r w:rsidR="00374965" w:rsidRPr="00720DD8">
              <w:rPr>
                <w:rFonts w:ascii="Trebuchet MS" w:hAnsi="Trebuchet MS"/>
              </w:rPr>
              <w:t xml:space="preserve"> 317110, județul Arad 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1B5B8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Servicii de administraţie publică generală</w:t>
            </w:r>
          </w:p>
        </w:tc>
      </w:tr>
      <w:tr w:rsidR="00722E69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722E69" w:rsidP="001F7D6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F60C41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Primăria comunei</w:t>
            </w:r>
            <w:r w:rsidR="00FC5215" w:rsidRPr="00720DD8">
              <w:rPr>
                <w:rFonts w:ascii="Trebuchet MS" w:eastAsia="Calibri" w:hAnsi="Trebuchet MS" w:cs="Times New Roman"/>
                <w:color w:val="000000"/>
              </w:rPr>
              <w:t xml:space="preserve"> Dieci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F60C41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Dieci, str. </w:t>
            </w:r>
            <w:r w:rsidRPr="00720DD8">
              <w:rPr>
                <w:rFonts w:ascii="Trebuchet MS" w:hAnsi="Trebuchet MS"/>
              </w:rPr>
              <w:t xml:space="preserve">Principală, nr. 139A, cod 317115, județul Arad  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1B5B8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Servicii de administraţie publică generală</w:t>
            </w:r>
          </w:p>
        </w:tc>
      </w:tr>
      <w:tr w:rsidR="00722E69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722E69" w:rsidP="001F7D6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026F87" w:rsidP="00F60C41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Primăria com</w:t>
            </w:r>
            <w:r w:rsidR="00F60C41" w:rsidRPr="00720DD8">
              <w:rPr>
                <w:rFonts w:ascii="Trebuchet MS" w:eastAsia="Calibri" w:hAnsi="Trebuchet MS" w:cs="Times New Roman"/>
                <w:color w:val="000000"/>
              </w:rPr>
              <w:t>unei</w:t>
            </w:r>
            <w:r w:rsidR="00FC5215" w:rsidRPr="00720DD8">
              <w:rPr>
                <w:rFonts w:ascii="Trebuchet MS" w:eastAsia="Calibri" w:hAnsi="Trebuchet MS" w:cs="Times New Roman"/>
                <w:color w:val="000000"/>
              </w:rPr>
              <w:t xml:space="preserve"> Gurahonţ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F60C41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Gurahonț, str. </w:t>
            </w:r>
            <w:r w:rsidR="003E2735" w:rsidRPr="00720DD8">
              <w:rPr>
                <w:rFonts w:ascii="Trebuchet MS" w:eastAsia="Calibri" w:hAnsi="Trebuchet MS" w:cs="Times New Roman"/>
                <w:color w:val="000000"/>
              </w:rPr>
              <w:t>Avram Iancu nr. 29, cod 317145, județul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1B5B8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Servicii de administraţie publică generală</w:t>
            </w:r>
          </w:p>
        </w:tc>
      </w:tr>
      <w:tr w:rsidR="00722E69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722E69" w:rsidP="001F7D6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F60C41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Primăria comunei </w:t>
            </w:r>
            <w:r w:rsidR="00FC5215" w:rsidRPr="00720DD8">
              <w:rPr>
                <w:rFonts w:ascii="Trebuchet MS" w:eastAsia="Calibri" w:hAnsi="Trebuchet MS" w:cs="Times New Roman"/>
                <w:color w:val="000000"/>
              </w:rPr>
              <w:t>Hălmăgel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F60C41" w:rsidP="00720DD8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Hălmăgel, </w:t>
            </w:r>
            <w:r w:rsidR="00720DD8" w:rsidRPr="00720DD8">
              <w:rPr>
                <w:rFonts w:ascii="Trebuchet MS" w:hAnsi="Trebuchet MS"/>
              </w:rPr>
              <w:t>str. Principală nr. 1, cod 317180, județul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1B5B8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Servicii de administraţie publică generală</w:t>
            </w:r>
          </w:p>
        </w:tc>
      </w:tr>
      <w:tr w:rsidR="00722E69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722E69" w:rsidP="001F7D6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F60C41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Primăria comunei </w:t>
            </w:r>
            <w:r w:rsidR="00FC5215" w:rsidRPr="00720DD8">
              <w:rPr>
                <w:rFonts w:ascii="Trebuchet MS" w:eastAsia="Calibri" w:hAnsi="Trebuchet MS" w:cs="Times New Roman"/>
                <w:color w:val="000000"/>
              </w:rPr>
              <w:t xml:space="preserve"> Hălmagiu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F60C41" w:rsidP="00720DD8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Hălmagiu, </w:t>
            </w:r>
            <w:r w:rsidR="00720DD8" w:rsidRPr="00720DD8">
              <w:rPr>
                <w:rFonts w:ascii="Trebuchet MS" w:hAnsi="Trebuchet MS"/>
              </w:rPr>
              <w:t>Str. Primăriei Nr. 9, cod 317160, județul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1B5B8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Servicii de administraţie publică generală</w:t>
            </w:r>
          </w:p>
        </w:tc>
      </w:tr>
      <w:tr w:rsidR="00722E69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722E69" w:rsidP="001F7D6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3E2735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Primăria comunei</w:t>
            </w:r>
            <w:r w:rsidR="00FC5215" w:rsidRPr="00720DD8">
              <w:rPr>
                <w:rFonts w:ascii="Trebuchet MS" w:eastAsia="Calibri" w:hAnsi="Trebuchet MS" w:cs="Times New Roman"/>
                <w:color w:val="000000"/>
              </w:rPr>
              <w:t xml:space="preserve"> Pleşcuţa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F60C41" w:rsidP="00720DD8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Pleșcuța,</w:t>
            </w:r>
            <w:r w:rsidR="00720DD8" w:rsidRPr="00720DD8">
              <w:rPr>
                <w:rFonts w:ascii="Trebuchet MS" w:eastAsia="Calibri" w:hAnsi="Trebuchet MS" w:cs="Times New Roman"/>
                <w:color w:val="000000"/>
              </w:rPr>
              <w:t xml:space="preserve"> </w:t>
            </w:r>
            <w:r w:rsidR="00720DD8" w:rsidRPr="00720DD8">
              <w:rPr>
                <w:rStyle w:val="Strong"/>
                <w:rFonts w:ascii="Trebuchet MS" w:hAnsi="Trebuchet MS"/>
                <w:b w:val="0"/>
              </w:rPr>
              <w:t>Nr. 81, cod 317260, județul Arad</w:t>
            </w:r>
            <w:r w:rsidR="00720DD8" w:rsidRPr="00720DD8">
              <w:rPr>
                <w:rStyle w:val="Strong"/>
                <w:rFonts w:ascii="Trebuchet MS" w:hAnsi="Trebuchet MS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1B5B8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Servicii de administraţie publică generală</w:t>
            </w:r>
          </w:p>
        </w:tc>
      </w:tr>
      <w:tr w:rsidR="00722E69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722E69" w:rsidP="001F7D6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F60C41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Primăria comunei</w:t>
            </w:r>
            <w:r w:rsidR="00FC5215" w:rsidRPr="00720DD8">
              <w:rPr>
                <w:rFonts w:ascii="Trebuchet MS" w:eastAsia="Calibri" w:hAnsi="Trebuchet MS" w:cs="Times New Roman"/>
                <w:color w:val="000000"/>
              </w:rPr>
              <w:t xml:space="preserve"> Vârfurile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F60C41" w:rsidP="00720DD8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Vârfurile, </w:t>
            </w:r>
            <w:r w:rsidR="00720DD8" w:rsidRPr="00720DD8">
              <w:rPr>
                <w:rStyle w:val="xbe"/>
                <w:rFonts w:ascii="Trebuchet MS" w:hAnsi="Trebuchet MS"/>
              </w:rPr>
              <w:t>Str. Primăriei nr. 286, cod 317390, județul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1B5B8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Servicii de administraţie publică generală</w:t>
            </w:r>
          </w:p>
        </w:tc>
      </w:tr>
      <w:tr w:rsidR="00722E69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722E69" w:rsidP="001F7D6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F60C41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Primăria comunei</w:t>
            </w:r>
            <w:r w:rsidR="00FC5215" w:rsidRPr="00720DD8">
              <w:rPr>
                <w:rFonts w:ascii="Trebuchet MS" w:eastAsia="Calibri" w:hAnsi="Trebuchet MS" w:cs="Times New Roman"/>
                <w:color w:val="000000"/>
              </w:rPr>
              <w:t xml:space="preserve"> Criştioru </w:t>
            </w:r>
            <w:r w:rsidR="003E7632" w:rsidRPr="00720DD8">
              <w:rPr>
                <w:rFonts w:ascii="Trebuchet MS" w:eastAsia="Calibri" w:hAnsi="Trebuchet MS" w:cs="Times New Roman"/>
                <w:color w:val="000000"/>
              </w:rPr>
              <w:t>de Jos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F60C41" w:rsidP="00720DD8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Criștioru de Jos, </w:t>
            </w:r>
            <w:r w:rsidR="00720DD8" w:rsidRPr="00720DD8">
              <w:rPr>
                <w:rFonts w:ascii="Trebuchet MS" w:eastAsia="Calibri" w:hAnsi="Trebuchet MS" w:cs="Times New Roman"/>
                <w:color w:val="000000"/>
              </w:rPr>
              <w:t xml:space="preserve">str. </w:t>
            </w:r>
            <w:r w:rsidR="00720DD8" w:rsidRPr="00720DD8">
              <w:rPr>
                <w:rFonts w:ascii="Trebuchet MS" w:hAnsi="Trebuchet MS"/>
              </w:rPr>
              <w:t>Principală nr. 16, cod 417215, județul Bihor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69" w:rsidRPr="00720DD8" w:rsidRDefault="001B5B8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Servicii de administraţie publică generală</w:t>
            </w:r>
          </w:p>
        </w:tc>
      </w:tr>
      <w:tr w:rsidR="0006764D" w:rsidRPr="00720DD8" w:rsidTr="001F7D64">
        <w:trPr>
          <w:cantSplit/>
          <w:trHeight w:val="332"/>
          <w:jc w:val="center"/>
        </w:trPr>
        <w:tc>
          <w:tcPr>
            <w:tcW w:w="8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06764D" w:rsidRPr="00720DD8" w:rsidRDefault="0006764D" w:rsidP="001F7D64">
            <w:pPr>
              <w:spacing w:after="0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b/>
                <w:color w:val="000000"/>
              </w:rPr>
              <w:t>PONDEREA PARTENERILOR PU</w:t>
            </w:r>
            <w:r w:rsidR="001F5F79" w:rsidRPr="00720DD8">
              <w:rPr>
                <w:rFonts w:ascii="Trebuchet MS" w:eastAsia="Calibri" w:hAnsi="Trebuchet MS" w:cs="Times New Roman"/>
                <w:b/>
                <w:color w:val="000000"/>
              </w:rPr>
              <w:t>BLICI DIN TOTAL PARTENERIAT 23,73</w:t>
            </w:r>
            <w:r w:rsidRPr="00720DD8">
              <w:rPr>
                <w:rFonts w:ascii="Trebuchet MS" w:eastAsia="Calibri" w:hAnsi="Trebuchet MS" w:cs="Times New Roman"/>
                <w:b/>
                <w:color w:val="000000"/>
              </w:rPr>
              <w:t>%</w:t>
            </w:r>
          </w:p>
        </w:tc>
      </w:tr>
      <w:tr w:rsidR="0006764D" w:rsidRPr="00760A4C" w:rsidTr="001F7D64">
        <w:trPr>
          <w:cantSplit/>
          <w:trHeight w:val="332"/>
          <w:jc w:val="center"/>
        </w:trPr>
        <w:tc>
          <w:tcPr>
            <w:tcW w:w="8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06764D" w:rsidRPr="00760A4C" w:rsidRDefault="0006764D" w:rsidP="001F7D64">
            <w:pPr>
              <w:spacing w:after="0"/>
              <w:jc w:val="both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60A4C">
              <w:rPr>
                <w:rFonts w:ascii="Trebuchet MS" w:eastAsia="Calibri" w:hAnsi="Trebuchet MS" w:cs="Times New Roman"/>
                <w:b/>
                <w:color w:val="000000"/>
              </w:rPr>
              <w:t>PARTENERI PRIVAŢI (inclusiv parteneriat într-un domeniu relevant constituit juridic înainte de lansarea apelului de selecție)</w:t>
            </w:r>
          </w:p>
        </w:tc>
      </w:tr>
      <w:tr w:rsidR="0006764D" w:rsidRPr="00760A4C" w:rsidTr="00760A4C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64D" w:rsidRPr="00760A4C" w:rsidRDefault="0006764D" w:rsidP="00760A4C">
            <w:pPr>
              <w:spacing w:after="0"/>
              <w:jc w:val="center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60A4C">
              <w:rPr>
                <w:rFonts w:ascii="Trebuchet MS" w:eastAsia="Calibri" w:hAnsi="Trebuchet MS" w:cs="Times New Roman"/>
                <w:b/>
                <w:color w:val="000000"/>
              </w:rPr>
              <w:lastRenderedPageBreak/>
              <w:t>Nr. crt.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64D" w:rsidRPr="00760A4C" w:rsidRDefault="0006764D" w:rsidP="00760A4C">
            <w:pPr>
              <w:spacing w:after="0"/>
              <w:jc w:val="center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60A4C">
              <w:rPr>
                <w:rFonts w:ascii="Trebuchet MS" w:eastAsia="Calibri" w:hAnsi="Trebuchet MS" w:cs="Times New Roman"/>
                <w:b/>
                <w:color w:val="000000"/>
              </w:rPr>
              <w:t>Denumire partener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64D" w:rsidRPr="00760A4C" w:rsidRDefault="0006764D" w:rsidP="00760A4C">
            <w:pPr>
              <w:spacing w:after="0"/>
              <w:jc w:val="center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60A4C">
              <w:rPr>
                <w:rFonts w:ascii="Trebuchet MS" w:eastAsia="Calibri" w:hAnsi="Trebuchet MS" w:cs="Times New Roman"/>
                <w:b/>
                <w:color w:val="000000"/>
              </w:rPr>
              <w:t>Sediul social/sediul secundar/punct de lucru/sucursală/ filială(localitate)</w:t>
            </w:r>
            <w:r w:rsidRPr="00760A4C">
              <w:rPr>
                <w:rStyle w:val="FootnoteReference"/>
                <w:rFonts w:ascii="Trebuchet MS" w:hAnsi="Trebuchet MS"/>
                <w:b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64D" w:rsidRPr="00760A4C" w:rsidRDefault="0006764D" w:rsidP="00760A4C">
            <w:pPr>
              <w:spacing w:after="0"/>
              <w:ind w:right="319"/>
              <w:jc w:val="center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60A4C">
              <w:rPr>
                <w:rFonts w:ascii="Trebuchet MS" w:eastAsia="Calibri" w:hAnsi="Trebuchet MS" w:cs="Times New Roman"/>
                <w:b/>
                <w:color w:val="000000"/>
              </w:rPr>
              <w:t>Obiect de activitate</w:t>
            </w:r>
            <w:r w:rsidR="00681FB8" w:rsidRPr="00760A4C">
              <w:rPr>
                <w:rStyle w:val="FootnoteReference"/>
                <w:rFonts w:ascii="Trebuchet MS" w:eastAsia="Calibri" w:hAnsi="Trebuchet MS" w:cs="Times New Roman"/>
                <w:b/>
                <w:color w:val="000000"/>
              </w:rPr>
              <w:t>2</w:t>
            </w:r>
          </w:p>
        </w:tc>
      </w:tr>
      <w:tr w:rsidR="0006764D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64D" w:rsidRPr="00720DD8" w:rsidRDefault="0006764D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4D" w:rsidRPr="00720DD8" w:rsidRDefault="007103D0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Rala</w:t>
            </w:r>
            <w:r w:rsidRPr="00720DD8">
              <w:rPr>
                <w:rFonts w:ascii="Trebuchet MS" w:eastAsia="Calibri" w:hAnsi="Trebuchet MS" w:cs="Times New Roman"/>
                <w:color w:val="000000"/>
                <w:lang w:val="en-US"/>
              </w:rPr>
              <w:t>’</w:t>
            </w:r>
            <w:r w:rsidRPr="00720DD8">
              <w:rPr>
                <w:rFonts w:ascii="Trebuchet MS" w:eastAsia="Calibri" w:hAnsi="Trebuchet MS" w:cs="Times New Roman"/>
                <w:color w:val="000000"/>
              </w:rPr>
              <w:t>s Dent S.R.L.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4D" w:rsidRPr="00720DD8" w:rsidRDefault="00DB1506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Buteni, nr. 49, ap II,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64D" w:rsidRPr="00720DD8" w:rsidRDefault="00DB1506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Activităţi de asistenţă stomatologică</w:t>
            </w:r>
          </w:p>
        </w:tc>
      </w:tr>
      <w:tr w:rsidR="00DA6D1F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DA6D1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7103D0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I.I. Florea Florin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59126B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Sat Hălmagiu, comuna Hălmagiu, Calea Moţilor, nr. 48,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BC577B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Activităţi de inginerie şi consultanţă tehnică legate de acestea</w:t>
            </w:r>
          </w:p>
        </w:tc>
      </w:tr>
      <w:tr w:rsidR="00DA6D1F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DA6D1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C35E80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  <w:lang w:val="en-US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P.F.A. </w:t>
            </w:r>
            <w:r w:rsidRPr="00720DD8">
              <w:rPr>
                <w:rFonts w:ascii="Trebuchet MS" w:eastAsia="Calibri" w:hAnsi="Trebuchet MS" w:cs="Times New Roman"/>
                <w:color w:val="000000"/>
                <w:lang w:val="en-US"/>
              </w:rPr>
              <w:t>“</w:t>
            </w:r>
            <w:proofErr w:type="spellStart"/>
            <w:r w:rsidRPr="00720DD8">
              <w:rPr>
                <w:rFonts w:ascii="Trebuchet MS" w:eastAsia="Calibri" w:hAnsi="Trebuchet MS" w:cs="Times New Roman"/>
                <w:color w:val="000000"/>
                <w:lang w:val="en-US"/>
              </w:rPr>
              <w:t>Jiva</w:t>
            </w:r>
            <w:proofErr w:type="spellEnd"/>
            <w:r w:rsidRPr="00720DD8">
              <w:rPr>
                <w:rFonts w:ascii="Trebuchet MS" w:eastAsia="Calibri" w:hAnsi="Trebuchet MS" w:cs="Times New Roman"/>
                <w:color w:val="000000"/>
                <w:lang w:val="en-US"/>
              </w:rPr>
              <w:t xml:space="preserve"> </w:t>
            </w:r>
            <w:proofErr w:type="spellStart"/>
            <w:r w:rsidRPr="00720DD8">
              <w:rPr>
                <w:rFonts w:ascii="Trebuchet MS" w:eastAsia="Calibri" w:hAnsi="Trebuchet MS" w:cs="Times New Roman"/>
                <w:color w:val="000000"/>
                <w:lang w:val="en-US"/>
              </w:rPr>
              <w:t>Sorin</w:t>
            </w:r>
            <w:proofErr w:type="spellEnd"/>
            <w:r w:rsidRPr="00720DD8">
              <w:rPr>
                <w:rFonts w:ascii="Trebuchet MS" w:eastAsia="Calibri" w:hAnsi="Trebuchet MS" w:cs="Times New Roman"/>
                <w:color w:val="000000"/>
                <w:lang w:val="en-US"/>
              </w:rPr>
              <w:t>”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03140F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Gurahonţ, str. </w:t>
            </w:r>
            <w:r w:rsidR="00BC4B6C" w:rsidRPr="00720DD8">
              <w:rPr>
                <w:rFonts w:ascii="Trebuchet MS" w:eastAsia="Calibri" w:hAnsi="Trebuchet MS" w:cs="Times New Roman"/>
                <w:color w:val="000000"/>
              </w:rPr>
              <w:t>Crişului,</w:t>
            </w: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 nr.</w:t>
            </w:r>
            <w:r w:rsidR="00BC4B6C" w:rsidRPr="00720DD8">
              <w:rPr>
                <w:rFonts w:ascii="Trebuchet MS" w:eastAsia="Calibri" w:hAnsi="Trebuchet MS" w:cs="Times New Roman"/>
                <w:color w:val="000000"/>
              </w:rPr>
              <w:t>10,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8D019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Silvicultură şi alte activităţi forestiere</w:t>
            </w:r>
          </w:p>
        </w:tc>
      </w:tr>
      <w:tr w:rsidR="00DA6D1F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DA6D1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C35E80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Concept Grup S.R.L.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612E14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Cărand, nr 121 A,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612E14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Fabricarea de elemente de dulgherie şi tâmplărie din metal</w:t>
            </w:r>
          </w:p>
        </w:tc>
      </w:tr>
      <w:tr w:rsidR="00DA6D1F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DA6D1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C35E80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Ciucur Daniel I.I.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374E4F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Sat</w:t>
            </w:r>
            <w:r w:rsidR="00FB2CC4" w:rsidRPr="00720DD8">
              <w:rPr>
                <w:rFonts w:ascii="Trebuchet MS" w:eastAsia="Calibri" w:hAnsi="Trebuchet MS" w:cs="Times New Roman"/>
                <w:color w:val="000000"/>
              </w:rPr>
              <w:t xml:space="preserve"> Mădrigeşti, nr. 17, comuna Braz</w:t>
            </w:r>
            <w:r w:rsidRPr="00720DD8">
              <w:rPr>
                <w:rFonts w:ascii="Trebuchet MS" w:eastAsia="Calibri" w:hAnsi="Trebuchet MS" w:cs="Times New Roman"/>
                <w:color w:val="000000"/>
              </w:rPr>
              <w:t>ii,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374E4F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Creşterea altor animale</w:t>
            </w:r>
          </w:p>
        </w:tc>
      </w:tr>
      <w:tr w:rsidR="00DA6D1F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DA6D1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460AD1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Amaro Lucano S.R.L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B12C1B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Chisindia, nr.451,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B12C1B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Baruri</w:t>
            </w:r>
          </w:p>
        </w:tc>
      </w:tr>
      <w:tr w:rsidR="00DA6D1F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DA6D1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460AD1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P.F.A. Avram Claudiu Alin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1B62B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Sat Almaş, comuna Almaş, nr. 12,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1B62B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Creşterea altor animale</w:t>
            </w:r>
          </w:p>
        </w:tc>
      </w:tr>
      <w:tr w:rsidR="00DA6D1F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DA6D1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460AD1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I</w:t>
            </w:r>
            <w:r w:rsidR="003E06DB" w:rsidRPr="00720DD8">
              <w:rPr>
                <w:rFonts w:ascii="Trebuchet MS" w:eastAsia="Calibri" w:hAnsi="Trebuchet MS" w:cs="Times New Roman"/>
                <w:color w:val="000000"/>
              </w:rPr>
              <w:t>.</w:t>
            </w:r>
            <w:r w:rsidRPr="00720DD8">
              <w:rPr>
                <w:rFonts w:ascii="Trebuchet MS" w:eastAsia="Calibri" w:hAnsi="Trebuchet MS" w:cs="Times New Roman"/>
                <w:color w:val="000000"/>
              </w:rPr>
              <w:t>F</w:t>
            </w:r>
            <w:r w:rsidR="003E06DB" w:rsidRPr="00720DD8">
              <w:rPr>
                <w:rFonts w:ascii="Trebuchet MS" w:eastAsia="Calibri" w:hAnsi="Trebuchet MS" w:cs="Times New Roman"/>
                <w:color w:val="000000"/>
              </w:rPr>
              <w:t>.</w:t>
            </w: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 Bucureştean Teodor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535065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Rădeşti, nr. 136,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535065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Activităţi auxiliare pentru producţia vegetală</w:t>
            </w:r>
          </w:p>
        </w:tc>
      </w:tr>
      <w:tr w:rsidR="00DA6D1F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DA6D1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3E5554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I.I. Feieş Cristian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9C0305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Sebiş, str. Orizontului, nr. 6A,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9C0305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Creşterea altor animale</w:t>
            </w:r>
          </w:p>
        </w:tc>
      </w:tr>
      <w:tr w:rsidR="00DA6D1F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DA6D1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AA6B39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Groza V. V</w:t>
            </w:r>
            <w:r w:rsidR="003E5554" w:rsidRPr="00720DD8">
              <w:rPr>
                <w:rFonts w:ascii="Trebuchet MS" w:eastAsia="Calibri" w:hAnsi="Trebuchet MS" w:cs="Times New Roman"/>
                <w:color w:val="000000"/>
              </w:rPr>
              <w:t>asile Laurenţiu P.F.A.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607B7A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Sebiş, str. Codrului, nr. 13,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607B7A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Furnizare de aburi şi aer condiţionat</w:t>
            </w:r>
          </w:p>
        </w:tc>
      </w:tr>
      <w:tr w:rsidR="00DA6D1F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DA6D1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AA6B39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Casa Rareş S.R.L.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5225E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Sebiş, str. Victoriei, nr. D2, ap. 14,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5225E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Fabricarea de mobilă</w:t>
            </w:r>
          </w:p>
        </w:tc>
      </w:tr>
      <w:tr w:rsidR="00DA6D1F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DA6D1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AA6B39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Ocolul Silvic Privat Codrii Zarandului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F7124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Sebiş, str. Romană, nr. 4,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F7124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Silvicultură şi alte activităţi forestiere</w:t>
            </w:r>
          </w:p>
        </w:tc>
      </w:tr>
      <w:tr w:rsidR="00DA6D1F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DA6D1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AA6B39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Blue Fitness Club S.R.L.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B24620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Sebiş, str. Dobrogei, nr. 31,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B24620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Activităţi alte centrelor de fitness</w:t>
            </w:r>
          </w:p>
        </w:tc>
      </w:tr>
      <w:tr w:rsidR="00DA6D1F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DA6D1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AA6B39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Tomuţa Paula Ştefania </w:t>
            </w:r>
            <w:r w:rsidR="00F63E52" w:rsidRPr="00720DD8">
              <w:rPr>
                <w:rFonts w:ascii="Trebuchet MS" w:eastAsia="Calibri" w:hAnsi="Trebuchet MS" w:cs="Times New Roman"/>
                <w:color w:val="000000"/>
              </w:rPr>
              <w:t>I.I.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F94053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Sebiş, bdl Victoriei, nr. 5A,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F94053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Creşterea altor animale</w:t>
            </w:r>
          </w:p>
        </w:tc>
      </w:tr>
      <w:tr w:rsidR="00F63E52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F63E52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F63E5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  <w:lang w:val="en-US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Cişmaş Ioan Florin </w:t>
            </w:r>
            <w:r w:rsidRPr="00720DD8">
              <w:rPr>
                <w:rFonts w:ascii="Trebuchet MS" w:eastAsia="Calibri" w:hAnsi="Trebuchet MS" w:cs="Times New Roman"/>
                <w:color w:val="000000"/>
                <w:lang w:val="en-US"/>
              </w:rPr>
              <w:t>“</w:t>
            </w:r>
            <w:proofErr w:type="spellStart"/>
            <w:r w:rsidRPr="00720DD8">
              <w:rPr>
                <w:rFonts w:ascii="Trebuchet MS" w:eastAsia="Calibri" w:hAnsi="Trebuchet MS" w:cs="Times New Roman"/>
                <w:color w:val="000000"/>
                <w:lang w:val="en-US"/>
              </w:rPr>
              <w:t>Salcâmul</w:t>
            </w:r>
            <w:proofErr w:type="spellEnd"/>
            <w:r w:rsidRPr="00720DD8">
              <w:rPr>
                <w:rFonts w:ascii="Trebuchet MS" w:eastAsia="Calibri" w:hAnsi="Trebuchet MS" w:cs="Times New Roman"/>
                <w:color w:val="000000"/>
                <w:lang w:val="en-US"/>
              </w:rPr>
              <w:t>” I.I.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83540A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Sebiş, str, Salcâmului, nr. 1,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B33C2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Î</w:t>
            </w:r>
            <w:r w:rsidR="0083540A" w:rsidRPr="00720DD8">
              <w:rPr>
                <w:rFonts w:ascii="Trebuchet MS" w:eastAsia="Calibri" w:hAnsi="Trebuchet MS" w:cs="Times New Roman"/>
                <w:color w:val="000000"/>
              </w:rPr>
              <w:t>ntreţinerea şi repararea autovehicolelor</w:t>
            </w:r>
          </w:p>
        </w:tc>
      </w:tr>
      <w:tr w:rsidR="00F63E52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F63E52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3C5A8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Oprea Marcel I.I.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0119D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Gurahonţ, nr. 101,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0119D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Creşterea alto</w:t>
            </w:r>
            <w:r w:rsidR="00E4541C" w:rsidRPr="00720DD8">
              <w:rPr>
                <w:rFonts w:ascii="Trebuchet MS" w:eastAsia="Calibri" w:hAnsi="Trebuchet MS" w:cs="Times New Roman"/>
                <w:color w:val="000000"/>
              </w:rPr>
              <w:t>r</w:t>
            </w: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 bovine</w:t>
            </w:r>
          </w:p>
        </w:tc>
      </w:tr>
      <w:tr w:rsidR="00F63E52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F63E52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3C5A8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Popa Zorel </w:t>
            </w:r>
            <w:r w:rsidRPr="00720DD8">
              <w:rPr>
                <w:rFonts w:ascii="Trebuchet MS" w:eastAsia="Calibri" w:hAnsi="Trebuchet MS" w:cs="Times New Roman"/>
                <w:color w:val="000000"/>
                <w:lang w:val="en-US"/>
              </w:rPr>
              <w:t>-</w:t>
            </w: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 Pera I.I.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E4541C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Sat Buceava-Şoimuşi, comuna Brazii, nr. 52,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E4541C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Lucrări de construcţii a </w:t>
            </w:r>
            <w:r w:rsidR="00F71248" w:rsidRPr="00720DD8">
              <w:rPr>
                <w:rFonts w:ascii="Trebuchet MS" w:eastAsia="Calibri" w:hAnsi="Trebuchet MS" w:cs="Times New Roman"/>
                <w:color w:val="000000"/>
              </w:rPr>
              <w:t>clădirilor rez</w:t>
            </w:r>
            <w:r w:rsidRPr="00720DD8">
              <w:rPr>
                <w:rFonts w:ascii="Trebuchet MS" w:eastAsia="Calibri" w:hAnsi="Trebuchet MS" w:cs="Times New Roman"/>
                <w:color w:val="000000"/>
              </w:rPr>
              <w:t>idenţiale şi nerezidenţiale</w:t>
            </w:r>
          </w:p>
        </w:tc>
      </w:tr>
      <w:tr w:rsidR="00F63E52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F63E52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365CAF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P.F.A. Mecea Teodor -</w:t>
            </w:r>
            <w:r w:rsidR="003C5A88" w:rsidRPr="00720DD8">
              <w:rPr>
                <w:rFonts w:ascii="Trebuchet MS" w:eastAsia="Calibri" w:hAnsi="Trebuchet MS" w:cs="Times New Roman"/>
                <w:color w:val="000000"/>
              </w:rPr>
              <w:t xml:space="preserve"> Marcel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AF13B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Brazii, nr. 62,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213D7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Cultivarea cerealelor</w:t>
            </w:r>
          </w:p>
        </w:tc>
      </w:tr>
      <w:tr w:rsidR="00F63E52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F63E52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365CAF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Pop Marcela I.I.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BE055B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Dezna, str. Şcolii, nr. 11,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2E27CA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Activităţi auxiliare pentru producţia vegetală</w:t>
            </w:r>
          </w:p>
        </w:tc>
      </w:tr>
      <w:tr w:rsidR="00F63E52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F63E52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365CAF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Tat Adriana Maria P.F.A.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2A5CCF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Sat Hălmagiu, comuna Hălmagiu, str. Horea, nr. 17,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E52" w:rsidRPr="00720DD8" w:rsidRDefault="00C46FCE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Creşterea bovinelor de lapte</w:t>
            </w:r>
          </w:p>
        </w:tc>
      </w:tr>
      <w:tr w:rsidR="00365CAF" w:rsidRPr="00720DD8" w:rsidTr="00DB2301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365CA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365CAF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I.I. Cimil Victor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3F486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Buteni, nr. 300,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65CAF" w:rsidRPr="00720DD8" w:rsidRDefault="003F486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DB2301">
              <w:rPr>
                <w:rFonts w:ascii="Trebuchet MS" w:eastAsia="Calibri" w:hAnsi="Trebuchet MS" w:cs="Times New Roman"/>
                <w:color w:val="000000"/>
              </w:rPr>
              <w:t>Creşterea altor animale</w:t>
            </w:r>
          </w:p>
        </w:tc>
      </w:tr>
      <w:tr w:rsidR="00365CAF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365CA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8E1B9C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Agroliv Impex S.R.L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2E4285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Dieci, nr. 237,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2E4285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Creşterea porcinelor</w:t>
            </w:r>
          </w:p>
        </w:tc>
      </w:tr>
      <w:tr w:rsidR="00365CAF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365CA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8E1B9C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Vil</w:t>
            </w:r>
            <w:r w:rsidR="002C0C08" w:rsidRPr="00720DD8">
              <w:rPr>
                <w:rFonts w:ascii="Trebuchet MS" w:eastAsia="Calibri" w:hAnsi="Trebuchet MS" w:cs="Times New Roman"/>
                <w:color w:val="000000"/>
              </w:rPr>
              <w:t>l</w:t>
            </w:r>
            <w:r w:rsidRPr="00720DD8">
              <w:rPr>
                <w:rFonts w:ascii="Trebuchet MS" w:eastAsia="Calibri" w:hAnsi="Trebuchet MS" w:cs="Times New Roman"/>
                <w:color w:val="000000"/>
              </w:rPr>
              <w:t>a Betty Roemenia S.R.L.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9924B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Sat Revetiş, comuna Dieci, nr.160,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9924B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Cumpărarea şi vânzarea de </w:t>
            </w:r>
            <w:r w:rsidR="00362E88" w:rsidRPr="00720DD8">
              <w:rPr>
                <w:rFonts w:ascii="Trebuchet MS" w:eastAsia="Calibri" w:hAnsi="Trebuchet MS" w:cs="Times New Roman"/>
                <w:color w:val="000000"/>
              </w:rPr>
              <w:t xml:space="preserve">bunuri imobiliare proprii </w:t>
            </w:r>
          </w:p>
        </w:tc>
      </w:tr>
      <w:tr w:rsidR="00365CAF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365CA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8E1B9C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Isaia Bogdan I.I.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1C6DF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Sebi, str. Parcul Libertăţii, nr. 11A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1C6DF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Comerţ</w:t>
            </w:r>
          </w:p>
        </w:tc>
      </w:tr>
      <w:tr w:rsidR="00365CAF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365CA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8E1B9C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Lazea Andrei Tudor I.I.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421A35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Sat Joia Mare, nr. 24, comuna Almaş,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FD3BE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Activităţi auxiliare pentru producţia vegetală</w:t>
            </w:r>
          </w:p>
        </w:tc>
      </w:tr>
      <w:tr w:rsidR="008E1B9C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B9C" w:rsidRPr="00720DD8" w:rsidRDefault="008E1B9C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B9C" w:rsidRPr="00720DD8" w:rsidRDefault="008E1B9C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Haniş Claudiu Marius P.F.A.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B9C" w:rsidRPr="00720DD8" w:rsidRDefault="00917F0A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Sat Prunişor, nr. 38, oraş Sebiş, jud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B9C" w:rsidRPr="00720DD8" w:rsidRDefault="00C47689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Cultivarea cerealelor</w:t>
            </w:r>
          </w:p>
        </w:tc>
      </w:tr>
      <w:tr w:rsidR="008E1B9C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B9C" w:rsidRPr="00720DD8" w:rsidRDefault="008E1B9C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B9C" w:rsidRPr="00720DD8" w:rsidRDefault="002C0C0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Serac Ghiţa </w:t>
            </w:r>
            <w:r w:rsidRPr="00720DD8">
              <w:rPr>
                <w:rFonts w:ascii="Trebuchet MS" w:eastAsia="Calibri" w:hAnsi="Trebuchet MS" w:cs="Times New Roman"/>
                <w:color w:val="000000"/>
                <w:lang w:val="en-US"/>
              </w:rPr>
              <w:t>– C</w:t>
            </w:r>
            <w:r w:rsidRPr="00720DD8">
              <w:rPr>
                <w:rFonts w:ascii="Trebuchet MS" w:eastAsia="Calibri" w:hAnsi="Trebuchet MS" w:cs="Times New Roman"/>
                <w:color w:val="000000"/>
              </w:rPr>
              <w:t>ătălin P.F.A.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B9C" w:rsidRPr="00720DD8" w:rsidRDefault="00C22AD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Săliştea, nr. 156,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B9C" w:rsidRPr="00720DD8" w:rsidRDefault="00C22AD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Creşterea altor animale</w:t>
            </w:r>
          </w:p>
        </w:tc>
      </w:tr>
      <w:tr w:rsidR="002C0C08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2C0C08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2C0C0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Fărcuţa Alexandru </w:t>
            </w:r>
            <w:r w:rsidRPr="00720DD8">
              <w:rPr>
                <w:rFonts w:ascii="Trebuchet MS" w:eastAsia="Calibri" w:hAnsi="Trebuchet MS" w:cs="Times New Roman"/>
                <w:color w:val="000000"/>
                <w:lang w:val="en-US"/>
              </w:rPr>
              <w:t>–</w:t>
            </w: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 Ioan</w:t>
            </w:r>
            <w:r w:rsidR="00C43B96" w:rsidRPr="00720DD8">
              <w:rPr>
                <w:rFonts w:ascii="Trebuchet MS" w:eastAsia="Calibri" w:hAnsi="Trebuchet MS" w:cs="Times New Roman"/>
                <w:color w:val="000000"/>
              </w:rPr>
              <w:t xml:space="preserve"> P.F.A.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C43B96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Săliştea, nr. 14,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5E4C9F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Activităţi în ferme mixte</w:t>
            </w:r>
          </w:p>
        </w:tc>
      </w:tr>
      <w:tr w:rsidR="002C0C08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2C0C08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2C0C0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Street Construct S.R.L.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BC228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Buteni, nr. 542,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BC228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Alte lucrări speciale de construcţii</w:t>
            </w:r>
          </w:p>
        </w:tc>
      </w:tr>
      <w:tr w:rsidR="002C0C08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2C0C08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2C0C0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Roxana Forest S.R.L.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E4632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Sat Bonţeşti, nr. 301, comuna Gurahonţ,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E4632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Exploatarea forestieră</w:t>
            </w:r>
          </w:p>
        </w:tc>
      </w:tr>
      <w:tr w:rsidR="002C0C08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2C0C08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2C0C0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Roflav S.R.L.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89152F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Sebiş, str. Republicii, nr. 81,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89152F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Ho</w:t>
            </w:r>
            <w:r w:rsidR="00907D94" w:rsidRPr="00720DD8">
              <w:rPr>
                <w:rFonts w:ascii="Trebuchet MS" w:eastAsia="Calibri" w:hAnsi="Trebuchet MS" w:cs="Times New Roman"/>
                <w:color w:val="000000"/>
              </w:rPr>
              <w:t>teliri şi alte activităţi de caz</w:t>
            </w:r>
            <w:r w:rsidRPr="00720DD8">
              <w:rPr>
                <w:rFonts w:ascii="Trebuchet MS" w:eastAsia="Calibri" w:hAnsi="Trebuchet MS" w:cs="Times New Roman"/>
                <w:color w:val="000000"/>
              </w:rPr>
              <w:t>are similare</w:t>
            </w:r>
          </w:p>
        </w:tc>
      </w:tr>
      <w:tr w:rsidR="002C0C08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2C0C08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2C0C0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Pop Amalia I.I.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907D94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Sebiş, str. Oltului, nr. 15,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08" w:rsidRPr="00720DD8" w:rsidRDefault="00907D94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Intermediere în comerţul cu produse diverse</w:t>
            </w:r>
          </w:p>
        </w:tc>
      </w:tr>
      <w:tr w:rsidR="00365CAF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365CA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2C0C0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P.F.A. Bociort Nicolae Cosmin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A2052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Bonţeşti, nr. 301,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AF" w:rsidRPr="00720DD8" w:rsidRDefault="00A2052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Activităţi în ferme mixte</w:t>
            </w:r>
          </w:p>
        </w:tc>
      </w:tr>
      <w:tr w:rsidR="00DA6D1F" w:rsidRPr="00720DD8" w:rsidTr="003E2735">
        <w:trPr>
          <w:trHeight w:val="7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DA6D1F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2C0C0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I.I. Iovuţa Ana </w:t>
            </w:r>
            <w:r w:rsidRPr="00720DD8">
              <w:rPr>
                <w:rFonts w:ascii="Trebuchet MS" w:eastAsia="Calibri" w:hAnsi="Trebuchet MS" w:cs="Times New Roman"/>
                <w:color w:val="000000"/>
                <w:lang w:val="en-US"/>
              </w:rPr>
              <w:t>–</w:t>
            </w: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  Maria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2E509E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Sat Gurahonţ, comuna Gurahonţ, str. Petre Ugliş, nr. 2,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F" w:rsidRPr="00720DD8" w:rsidRDefault="000E414B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Creşterea păsărilor</w:t>
            </w:r>
          </w:p>
        </w:tc>
      </w:tr>
      <w:tr w:rsidR="0006764D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64D" w:rsidRPr="00720DD8" w:rsidRDefault="0006764D" w:rsidP="001F7D6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4D" w:rsidRPr="00720DD8" w:rsidRDefault="002C0C08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Tera Excavationes 2007 S.R.L.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4D" w:rsidRPr="00720DD8" w:rsidRDefault="003F486D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Sebiş,</w:t>
            </w:r>
            <w:r w:rsidR="00470C22" w:rsidRPr="00720DD8">
              <w:rPr>
                <w:rFonts w:ascii="Trebuchet MS" w:eastAsia="Calibri" w:hAnsi="Trebuchet MS" w:cs="Times New Roman"/>
                <w:color w:val="000000"/>
              </w:rPr>
              <w:t>str. ZARANDULUI nr.1,</w:t>
            </w:r>
            <w:r w:rsidR="00760A4C">
              <w:rPr>
                <w:rFonts w:ascii="Trebuchet MS" w:eastAsia="Calibri" w:hAnsi="Trebuchet MS" w:cs="Times New Roman"/>
                <w:color w:val="000000"/>
              </w:rPr>
              <w:t xml:space="preserve"> </w:t>
            </w:r>
            <w:r w:rsidR="00470C22" w:rsidRPr="00720DD8">
              <w:rPr>
                <w:rFonts w:ascii="Trebuchet MS" w:eastAsia="Calibri" w:hAnsi="Trebuchet MS" w:cs="Times New Roman"/>
                <w:color w:val="000000"/>
              </w:rPr>
              <w:t>Jud.Arad</w:t>
            </w: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4D" w:rsidRPr="00720DD8" w:rsidRDefault="00470C22" w:rsidP="001F7D64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Alte lucrari speciale de constructii</w:t>
            </w:r>
          </w:p>
        </w:tc>
      </w:tr>
      <w:tr w:rsidR="0006764D" w:rsidRPr="00760A4C" w:rsidTr="00760A4C">
        <w:trPr>
          <w:cantSplit/>
          <w:trHeight w:val="332"/>
          <w:jc w:val="center"/>
        </w:trPr>
        <w:tc>
          <w:tcPr>
            <w:tcW w:w="8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06764D" w:rsidRPr="00760A4C" w:rsidRDefault="0006764D" w:rsidP="00760A4C">
            <w:pPr>
              <w:spacing w:after="0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60A4C">
              <w:rPr>
                <w:rFonts w:ascii="Trebuchet MS" w:eastAsia="Calibri" w:hAnsi="Trebuchet MS" w:cs="Times New Roman"/>
                <w:b/>
                <w:color w:val="000000"/>
              </w:rPr>
              <w:t>PONDEREA PARTENERILOR PRI</w:t>
            </w:r>
            <w:r w:rsidR="001F5F79" w:rsidRPr="00760A4C">
              <w:rPr>
                <w:rFonts w:ascii="Trebuchet MS" w:eastAsia="Calibri" w:hAnsi="Trebuchet MS" w:cs="Times New Roman"/>
                <w:b/>
                <w:color w:val="000000"/>
              </w:rPr>
              <w:t>VATI  DIN TOTAL PARTENERIAT 59,32</w:t>
            </w:r>
            <w:r w:rsidRPr="00760A4C">
              <w:rPr>
                <w:rFonts w:ascii="Trebuchet MS" w:eastAsia="Calibri" w:hAnsi="Trebuchet MS" w:cs="Times New Roman"/>
                <w:b/>
                <w:color w:val="000000"/>
              </w:rPr>
              <w:t>%</w:t>
            </w:r>
          </w:p>
        </w:tc>
      </w:tr>
      <w:tr w:rsidR="0006764D" w:rsidRPr="00760A4C" w:rsidTr="00760A4C">
        <w:trPr>
          <w:cantSplit/>
          <w:trHeight w:val="332"/>
          <w:jc w:val="center"/>
        </w:trPr>
        <w:tc>
          <w:tcPr>
            <w:tcW w:w="8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06764D" w:rsidRPr="00760A4C" w:rsidRDefault="0006764D" w:rsidP="00760A4C">
            <w:pPr>
              <w:spacing w:after="0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60A4C">
              <w:rPr>
                <w:rFonts w:ascii="Trebuchet MS" w:eastAsia="Calibri" w:hAnsi="Trebuchet MS" w:cs="Times New Roman"/>
                <w:b/>
                <w:color w:val="000000"/>
              </w:rPr>
              <w:t>PARTENERI SOCIETATE CIVILĂ (ONG)</w:t>
            </w:r>
          </w:p>
        </w:tc>
      </w:tr>
      <w:tr w:rsidR="0006764D" w:rsidRPr="00760A4C" w:rsidTr="00760A4C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64D" w:rsidRPr="00760A4C" w:rsidRDefault="0006764D" w:rsidP="00760A4C">
            <w:pPr>
              <w:spacing w:after="0"/>
              <w:jc w:val="center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60A4C">
              <w:rPr>
                <w:rFonts w:ascii="Trebuchet MS" w:eastAsia="Calibri" w:hAnsi="Trebuchet MS" w:cs="Times New Roman"/>
                <w:b/>
                <w:color w:val="000000"/>
              </w:rPr>
              <w:t>Nr. crt.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64D" w:rsidRPr="00760A4C" w:rsidRDefault="0006764D" w:rsidP="00760A4C">
            <w:pPr>
              <w:spacing w:after="0"/>
              <w:jc w:val="center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60A4C">
              <w:rPr>
                <w:rFonts w:ascii="Trebuchet MS" w:eastAsia="Calibri" w:hAnsi="Trebuchet MS" w:cs="Times New Roman"/>
                <w:b/>
                <w:color w:val="000000"/>
              </w:rPr>
              <w:t>Denumire partener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64D" w:rsidRPr="00760A4C" w:rsidRDefault="0006764D" w:rsidP="00760A4C">
            <w:pPr>
              <w:spacing w:after="0"/>
              <w:jc w:val="center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60A4C">
              <w:rPr>
                <w:rFonts w:ascii="Trebuchet MS" w:eastAsia="Calibri" w:hAnsi="Trebuchet MS" w:cs="Times New Roman"/>
                <w:b/>
                <w:color w:val="000000"/>
              </w:rPr>
              <w:t>Sediul social/sediul secundar/punct de lucru/sucursală/filială (localitate)</w:t>
            </w:r>
            <w:r w:rsidRPr="00760A4C">
              <w:rPr>
                <w:rStyle w:val="FootnoteReference"/>
                <w:rFonts w:ascii="Trebuchet MS" w:hAnsi="Trebuchet MS"/>
                <w:b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64D" w:rsidRPr="00760A4C" w:rsidRDefault="0006764D" w:rsidP="00760A4C">
            <w:pPr>
              <w:spacing w:after="0"/>
              <w:ind w:right="319"/>
              <w:jc w:val="center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60A4C">
              <w:rPr>
                <w:rFonts w:ascii="Trebuchet MS" w:eastAsia="Calibri" w:hAnsi="Trebuchet MS" w:cs="Times New Roman"/>
                <w:b/>
                <w:color w:val="000000"/>
              </w:rPr>
              <w:t>Obiect de activitate</w:t>
            </w:r>
            <w:r w:rsidR="00681FB8" w:rsidRPr="00760A4C">
              <w:rPr>
                <w:rStyle w:val="FootnoteReference"/>
                <w:rFonts w:ascii="Trebuchet MS" w:eastAsia="Calibri" w:hAnsi="Trebuchet MS" w:cs="Times New Roman"/>
                <w:b/>
                <w:color w:val="000000"/>
              </w:rPr>
              <w:t>2</w:t>
            </w:r>
          </w:p>
        </w:tc>
      </w:tr>
      <w:tr w:rsidR="00A12A2B" w:rsidRPr="00720DD8" w:rsidTr="003E2735">
        <w:trPr>
          <w:trHeight w:val="348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A12A2B" w:rsidRDefault="00A12A2B" w:rsidP="00A12A2B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rebuchet MS" w:eastAsia="Calibri" w:hAnsi="Trebuchet MS" w:cs="Times New Roman"/>
                <w:b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A12A2B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A12A2B">
              <w:rPr>
                <w:rFonts w:ascii="Trebuchet MS" w:eastAsia="Calibri" w:hAnsi="Trebuchet MS" w:cs="Times New Roman"/>
                <w:b/>
                <w:color w:val="000000"/>
              </w:rPr>
              <w:t>Asociaţia ”Greenet” Musteşti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A12A2B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b/>
                <w:color w:val="000000"/>
              </w:rPr>
            </w:pPr>
            <w:r>
              <w:rPr>
                <w:rFonts w:ascii="Trebuchet MS" w:eastAsia="Calibri" w:hAnsi="Trebuchet MS" w:cs="Times New Roman"/>
                <w:b/>
                <w:color w:val="000000"/>
              </w:rPr>
              <w:t xml:space="preserve">Musteşti </w:t>
            </w:r>
            <w:r w:rsidRPr="00A12A2B">
              <w:rPr>
                <w:rFonts w:ascii="Trebuchet MS" w:eastAsia="Calibri" w:hAnsi="Trebuchet MS" w:cs="Times New Roman"/>
                <w:b/>
                <w:color w:val="000000"/>
              </w:rPr>
              <w:t>nr. 40,com.Gurahont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A12A2B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A12A2B">
              <w:rPr>
                <w:rFonts w:ascii="Trebuchet MS" w:eastAsia="Calibri" w:hAnsi="Trebuchet MS" w:cs="Times New Roman"/>
                <w:b/>
                <w:color w:val="000000"/>
              </w:rPr>
              <w:t>Activităţi de protectia mediului</w:t>
            </w:r>
          </w:p>
        </w:tc>
      </w:tr>
      <w:tr w:rsidR="00A12A2B" w:rsidRPr="00720DD8" w:rsidTr="003E2735">
        <w:trPr>
          <w:trHeight w:val="348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2B" w:rsidRPr="00720DD8" w:rsidRDefault="00A12A2B" w:rsidP="00A12A2B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Asociaţia Sportivă Viitorul Alamaş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Almaş, str. Principală, nr. 605,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Activităţi sportive</w:t>
            </w:r>
          </w:p>
        </w:tc>
      </w:tr>
      <w:tr w:rsidR="00A12A2B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Asociaţia ”Pro Chisindia”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Sat Chisindia, comuna Chisindia, nr. 191/A,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>
              <w:rPr>
                <w:rFonts w:ascii="Trebuchet MS" w:eastAsia="Calibri" w:hAnsi="Trebuchet MS" w:cs="Times New Roman"/>
                <w:color w:val="000000"/>
              </w:rPr>
              <w:t>Servicii sociale</w:t>
            </w:r>
          </w:p>
        </w:tc>
      </w:tr>
      <w:tr w:rsidR="00A12A2B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ACS Naţional Sebiş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Sebiş, Piaţa Arenei, nr. 1,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Activităţi sportive</w:t>
            </w:r>
          </w:p>
        </w:tc>
      </w:tr>
      <w:tr w:rsidR="00A12A2B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Asociaţia Crescătorilor de Animale Dezna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Dezna, str. Horia, Cloşca şi Crişan, nr. 56,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interesele proprietarilor de animale din comuna Dezna</w:t>
            </w:r>
          </w:p>
        </w:tc>
      </w:tr>
      <w:tr w:rsidR="00A12A2B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Asociaţia Composesorat Târnăviţa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Sat Târnăviţa, F.N., comuna Hălmăgel,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Interesele proprietarilor de paduri</w:t>
            </w:r>
          </w:p>
        </w:tc>
      </w:tr>
      <w:tr w:rsidR="00A12A2B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Asociaţia „Unirea” Brazii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Sat</w:t>
            </w:r>
            <w:r>
              <w:rPr>
                <w:rFonts w:ascii="Trebuchet MS" w:eastAsia="Calibri" w:hAnsi="Trebuchet MS" w:cs="Times New Roman"/>
                <w:color w:val="000000"/>
              </w:rPr>
              <w:t xml:space="preserve"> </w:t>
            </w:r>
            <w:r w:rsidRPr="00720DD8">
              <w:rPr>
                <w:rFonts w:ascii="Trebuchet MS" w:eastAsia="Calibri" w:hAnsi="Trebuchet MS" w:cs="Times New Roman"/>
                <w:color w:val="000000"/>
              </w:rPr>
              <w:t>Secas nr.25,</w:t>
            </w:r>
            <w:r>
              <w:rPr>
                <w:rFonts w:ascii="Trebuchet MS" w:eastAsia="Calibri" w:hAnsi="Trebuchet MS" w:cs="Times New Roman"/>
                <w:color w:val="000000"/>
              </w:rPr>
              <w:t xml:space="preserve"> </w:t>
            </w:r>
            <w:r w:rsidRPr="00720DD8">
              <w:rPr>
                <w:rFonts w:ascii="Trebuchet MS" w:eastAsia="Calibri" w:hAnsi="Trebuchet MS" w:cs="Times New Roman"/>
                <w:color w:val="000000"/>
              </w:rPr>
              <w:t>com.Brazii,</w:t>
            </w:r>
            <w:r>
              <w:rPr>
                <w:rFonts w:ascii="Trebuchet MS" w:eastAsia="Calibri" w:hAnsi="Trebuchet MS" w:cs="Times New Roman"/>
                <w:color w:val="000000"/>
              </w:rPr>
              <w:t xml:space="preserve"> </w:t>
            </w:r>
            <w:r w:rsidRPr="00720DD8">
              <w:rPr>
                <w:rFonts w:ascii="Trebuchet MS" w:eastAsia="Calibri" w:hAnsi="Trebuchet MS" w:cs="Times New Roman"/>
                <w:color w:val="000000"/>
              </w:rPr>
              <w:t>jud.Arad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Activitati culturale si sportive</w:t>
            </w:r>
          </w:p>
        </w:tc>
      </w:tr>
      <w:tr w:rsidR="00A12A2B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Composesoratul Rădeşti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Sat Rădeşti, nr. 3, comuna Almaş,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 xml:space="preserve">Interesele proprietarilor de pasuni si paduri </w:t>
            </w:r>
          </w:p>
        </w:tc>
      </w:tr>
      <w:tr w:rsidR="00A12A2B" w:rsidRPr="00760A4C" w:rsidTr="00760A4C">
        <w:trPr>
          <w:trHeight w:val="249"/>
          <w:jc w:val="center"/>
        </w:trPr>
        <w:tc>
          <w:tcPr>
            <w:tcW w:w="8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A12A2B" w:rsidRPr="00760A4C" w:rsidRDefault="00A12A2B" w:rsidP="00A12A2B">
            <w:pPr>
              <w:spacing w:after="0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60A4C">
              <w:rPr>
                <w:rFonts w:ascii="Trebuchet MS" w:eastAsia="Calibri" w:hAnsi="Trebuchet MS" w:cs="Times New Roman"/>
                <w:b/>
                <w:color w:val="000000"/>
              </w:rPr>
              <w:t xml:space="preserve"> </w:t>
            </w:r>
            <w:r w:rsidRPr="00760A4C">
              <w:rPr>
                <w:rFonts w:ascii="Trebuchet MS" w:eastAsia="Calibri" w:hAnsi="Trebuchet MS" w:cs="Times New Roman"/>
                <w:b/>
                <w:color w:val="000000"/>
                <w:shd w:val="clear" w:color="auto" w:fill="F2DBDB" w:themeFill="accent2" w:themeFillTint="33"/>
              </w:rPr>
              <w:t>PONDEREA PARTENERILOR – SOCIETATE CIVILĂ DIN TOTAL PARTENERIAT 13,56%</w:t>
            </w:r>
          </w:p>
        </w:tc>
      </w:tr>
      <w:tr w:rsidR="00A12A2B" w:rsidRPr="00760A4C" w:rsidTr="00760A4C">
        <w:trPr>
          <w:trHeight w:val="332"/>
          <w:jc w:val="center"/>
        </w:trPr>
        <w:tc>
          <w:tcPr>
            <w:tcW w:w="8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12A2B" w:rsidRPr="00760A4C" w:rsidRDefault="00A12A2B" w:rsidP="00A12A2B">
            <w:pPr>
              <w:spacing w:after="0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60A4C">
              <w:rPr>
                <w:rFonts w:ascii="Trebuchet MS" w:eastAsia="Calibri" w:hAnsi="Trebuchet MS" w:cs="Times New Roman"/>
                <w:b/>
                <w:color w:val="000000"/>
              </w:rPr>
              <w:t xml:space="preserve"> PARTENERI PERSOANE FIZICE RELEVANTE</w:t>
            </w:r>
          </w:p>
        </w:tc>
      </w:tr>
      <w:tr w:rsidR="00A12A2B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2B" w:rsidRPr="00003597" w:rsidRDefault="00A12A2B" w:rsidP="00A12A2B">
            <w:pPr>
              <w:spacing w:after="0"/>
              <w:jc w:val="center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003597">
              <w:rPr>
                <w:rFonts w:ascii="Trebuchet MS" w:eastAsia="Calibri" w:hAnsi="Trebuchet MS" w:cs="Times New Roman"/>
                <w:b/>
                <w:color w:val="000000"/>
              </w:rPr>
              <w:t>Nr. crt.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2B" w:rsidRPr="00003597" w:rsidRDefault="00A12A2B" w:rsidP="00A12A2B">
            <w:pPr>
              <w:spacing w:after="0"/>
              <w:jc w:val="center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003597">
              <w:rPr>
                <w:rFonts w:ascii="Trebuchet MS" w:eastAsia="Calibri" w:hAnsi="Trebuchet MS" w:cs="Times New Roman"/>
                <w:b/>
                <w:color w:val="000000"/>
              </w:rPr>
              <w:t>Nume și prenume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2B" w:rsidRPr="00003597" w:rsidRDefault="00A12A2B" w:rsidP="00A12A2B">
            <w:pPr>
              <w:spacing w:after="0"/>
              <w:jc w:val="center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003597">
              <w:rPr>
                <w:rFonts w:ascii="Trebuchet MS" w:eastAsia="Calibri" w:hAnsi="Trebuchet MS" w:cs="Times New Roman"/>
                <w:b/>
                <w:color w:val="000000"/>
              </w:rPr>
              <w:t>Domiciliu</w:t>
            </w:r>
            <w:r w:rsidRPr="00003597">
              <w:rPr>
                <w:rStyle w:val="FootnoteReference"/>
                <w:rFonts w:ascii="Trebuchet MS" w:hAnsi="Trebuchet MS"/>
                <w:b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2B" w:rsidRPr="00003597" w:rsidRDefault="00A12A2B" w:rsidP="00A12A2B">
            <w:pPr>
              <w:spacing w:after="0"/>
              <w:jc w:val="center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003597">
              <w:rPr>
                <w:rFonts w:ascii="Trebuchet MS" w:eastAsia="Calibri" w:hAnsi="Trebuchet MS" w:cs="Times New Roman"/>
                <w:b/>
                <w:color w:val="000000"/>
              </w:rPr>
              <w:t>Domeniu de activitate relevant în raport cu SDL</w:t>
            </w:r>
          </w:p>
        </w:tc>
      </w:tr>
      <w:tr w:rsidR="00A12A2B" w:rsidRPr="00720DD8" w:rsidTr="00760A4C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2B" w:rsidRPr="00720DD8" w:rsidRDefault="00A12A2B" w:rsidP="00A12A2B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Colf Georgian Gabriel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Sat Hălmagiu, comuna Hălmagiu, str. Fabricii, nr. 13A,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60A4C" w:rsidRDefault="00A12A2B" w:rsidP="00A12A2B">
            <w:pPr>
              <w:rPr>
                <w:rFonts w:ascii="Trebuchet MS" w:eastAsia="Calibri" w:hAnsi="Trebuchet MS" w:cs="Times New Roman"/>
              </w:rPr>
            </w:pPr>
            <w:r>
              <w:rPr>
                <w:rFonts w:ascii="Trebuchet MS" w:eastAsia="Calibri" w:hAnsi="Trebuchet MS" w:cs="Times New Roman"/>
              </w:rPr>
              <w:t>Consilier primar – Primăria Hălmagiu</w:t>
            </w:r>
          </w:p>
        </w:tc>
      </w:tr>
      <w:tr w:rsidR="00A12A2B" w:rsidRPr="00720DD8" w:rsidTr="003E2735">
        <w:trPr>
          <w:trHeight w:val="33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Stănilă Aurelia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 w:rsidRPr="00720DD8">
              <w:rPr>
                <w:rFonts w:ascii="Trebuchet MS" w:eastAsia="Calibri" w:hAnsi="Trebuchet MS" w:cs="Times New Roman"/>
                <w:color w:val="000000"/>
              </w:rPr>
              <w:t>Sat Rădeşti, nr. 106, comuna Almaş, jud. Arad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2B" w:rsidRPr="00720DD8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color w:val="000000"/>
              </w:rPr>
            </w:pPr>
            <w:r>
              <w:rPr>
                <w:rFonts w:ascii="Trebuchet MS" w:eastAsia="Calibri" w:hAnsi="Trebuchet MS" w:cs="Times New Roman"/>
                <w:color w:val="000000"/>
              </w:rPr>
              <w:t>Aprod în cadrul Judecătoriei Gurahonț</w:t>
            </w:r>
          </w:p>
        </w:tc>
      </w:tr>
      <w:tr w:rsidR="00A12A2B" w:rsidRPr="00760A4C" w:rsidTr="001F7D64">
        <w:trPr>
          <w:trHeight w:val="332"/>
          <w:jc w:val="center"/>
        </w:trPr>
        <w:tc>
          <w:tcPr>
            <w:tcW w:w="8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A12A2B" w:rsidRPr="00760A4C" w:rsidRDefault="00A12A2B" w:rsidP="00A12A2B">
            <w:pPr>
              <w:spacing w:after="0"/>
              <w:jc w:val="both"/>
              <w:rPr>
                <w:rFonts w:ascii="Trebuchet MS" w:eastAsia="Calibri" w:hAnsi="Trebuchet MS" w:cs="Times New Roman"/>
                <w:b/>
                <w:color w:val="000000"/>
              </w:rPr>
            </w:pPr>
            <w:r w:rsidRPr="00760A4C">
              <w:rPr>
                <w:rFonts w:ascii="Trebuchet MS" w:eastAsia="Calibri" w:hAnsi="Trebuchet MS" w:cs="Times New Roman"/>
                <w:b/>
                <w:color w:val="000000"/>
              </w:rPr>
              <w:t>PONDEREA PARTENERILOR – PERSOANE FIZICE RELEVANTE DIN TOTAL PARTENERIAT 3,39% (max. 5%)</w:t>
            </w:r>
          </w:p>
        </w:tc>
      </w:tr>
    </w:tbl>
    <w:p w:rsidR="0006764D" w:rsidRPr="001F7D64" w:rsidRDefault="0006764D" w:rsidP="001F7D64">
      <w:pPr>
        <w:spacing w:after="0"/>
        <w:rPr>
          <w:rFonts w:ascii="Trebuchet MS" w:hAnsi="Trebuchet MS"/>
          <w:lang w:val="en-US"/>
        </w:rPr>
      </w:pPr>
    </w:p>
    <w:p w:rsidR="0006764D" w:rsidRPr="001F7D64" w:rsidRDefault="0006764D" w:rsidP="001F7D64">
      <w:pPr>
        <w:spacing w:after="0"/>
        <w:jc w:val="right"/>
        <w:rPr>
          <w:rFonts w:ascii="Trebuchet MS" w:hAnsi="Trebuchet MS"/>
          <w:b/>
        </w:rPr>
      </w:pPr>
    </w:p>
    <w:p w:rsidR="0006764D" w:rsidRPr="001F7D64" w:rsidRDefault="00760A4C" w:rsidP="00760A4C">
      <w:pPr>
        <w:tabs>
          <w:tab w:val="left" w:pos="2580"/>
        </w:tabs>
        <w:spacing w:after="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ab/>
      </w:r>
    </w:p>
    <w:p w:rsidR="0006764D" w:rsidRPr="001F7D64" w:rsidRDefault="0006764D" w:rsidP="001F7D64">
      <w:pPr>
        <w:spacing w:after="0"/>
        <w:jc w:val="right"/>
        <w:rPr>
          <w:rFonts w:ascii="Trebuchet MS" w:hAnsi="Trebuchet MS"/>
          <w:b/>
        </w:rPr>
      </w:pPr>
    </w:p>
    <w:p w:rsidR="0006764D" w:rsidRPr="001F7D64" w:rsidRDefault="0006764D" w:rsidP="001F7D64">
      <w:pPr>
        <w:spacing w:after="0"/>
        <w:jc w:val="right"/>
        <w:rPr>
          <w:rFonts w:ascii="Trebuchet MS" w:hAnsi="Trebuchet MS"/>
          <w:b/>
        </w:rPr>
      </w:pPr>
    </w:p>
    <w:p w:rsidR="0006764D" w:rsidRPr="001F7D64" w:rsidRDefault="0006764D" w:rsidP="001F7D64">
      <w:pPr>
        <w:spacing w:after="0"/>
        <w:jc w:val="right"/>
        <w:rPr>
          <w:rFonts w:ascii="Trebuchet MS" w:hAnsi="Trebuchet MS"/>
          <w:b/>
        </w:rPr>
      </w:pPr>
    </w:p>
    <w:p w:rsidR="00E407D4" w:rsidRPr="001F7D64" w:rsidRDefault="00E407D4" w:rsidP="001F7D64">
      <w:pPr>
        <w:spacing w:after="0"/>
        <w:rPr>
          <w:rFonts w:ascii="Trebuchet MS" w:hAnsi="Trebuchet MS"/>
        </w:rPr>
      </w:pPr>
    </w:p>
    <w:sectPr w:rsidR="00E407D4" w:rsidRPr="001F7D64" w:rsidSect="001F7D6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F20" w:rsidRDefault="00D13F20" w:rsidP="00DA76F1">
      <w:pPr>
        <w:spacing w:after="0" w:line="240" w:lineRule="auto"/>
      </w:pPr>
      <w:r>
        <w:separator/>
      </w:r>
    </w:p>
  </w:endnote>
  <w:endnote w:type="continuationSeparator" w:id="0">
    <w:p w:rsidR="00D13F20" w:rsidRDefault="00D13F20" w:rsidP="00DA7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F20" w:rsidRDefault="00D13F20" w:rsidP="00DA76F1">
      <w:pPr>
        <w:spacing w:after="0" w:line="240" w:lineRule="auto"/>
      </w:pPr>
      <w:r>
        <w:separator/>
      </w:r>
    </w:p>
  </w:footnote>
  <w:footnote w:type="continuationSeparator" w:id="0">
    <w:p w:rsidR="00D13F20" w:rsidRDefault="00D13F20" w:rsidP="00DA76F1">
      <w:pPr>
        <w:spacing w:after="0" w:line="240" w:lineRule="auto"/>
      </w:pPr>
      <w:r>
        <w:continuationSeparator/>
      </w:r>
    </w:p>
  </w:footnote>
  <w:footnote w:id="1">
    <w:p w:rsidR="0006764D" w:rsidRPr="00A84520" w:rsidDel="008F6C54" w:rsidRDefault="0006764D" w:rsidP="00681FB8">
      <w:pPr>
        <w:pStyle w:val="FootnoteText"/>
        <w:jc w:val="both"/>
        <w:rPr>
          <w:del w:id="1" w:author="Anca Vasilache" w:date="2016-01-12T13:32:00Z"/>
          <w:rFonts w:ascii="Trebuchet MS" w:hAnsi="Trebuchet MS"/>
          <w:sz w:val="18"/>
          <w:szCs w:val="18"/>
        </w:rPr>
      </w:pPr>
      <w:r w:rsidRPr="00A84520">
        <w:rPr>
          <w:rStyle w:val="FootnoteReference"/>
          <w:rFonts w:ascii="Trebuchet MS" w:hAnsi="Trebuchet MS"/>
          <w:sz w:val="18"/>
          <w:szCs w:val="18"/>
        </w:rPr>
        <w:footnoteRef/>
      </w:r>
      <w:r w:rsidRPr="00A84520">
        <w:rPr>
          <w:rFonts w:ascii="Trebuchet MS" w:hAnsi="Trebuchet MS"/>
          <w:sz w:val="18"/>
          <w:szCs w:val="18"/>
        </w:rPr>
        <w:t xml:space="preserve"> </w:t>
      </w:r>
      <w:r>
        <w:rPr>
          <w:rFonts w:ascii="Trebuchet MS" w:hAnsi="Trebuchet MS"/>
          <w:sz w:val="18"/>
          <w:szCs w:val="18"/>
        </w:rPr>
        <w:t>S</w:t>
      </w:r>
      <w:r w:rsidRPr="00A84520">
        <w:rPr>
          <w:rFonts w:ascii="Trebuchet MS" w:hAnsi="Trebuchet MS"/>
          <w:sz w:val="18"/>
          <w:szCs w:val="18"/>
        </w:rPr>
        <w:t xml:space="preserve">e va completa cu denumirea localității din teritoriul </w:t>
      </w:r>
      <w:r w:rsidRPr="008D2D67">
        <w:rPr>
          <w:rFonts w:ascii="Trebuchet MS" w:hAnsi="Trebuchet MS"/>
          <w:sz w:val="18"/>
          <w:szCs w:val="18"/>
        </w:rPr>
        <w:t>acoperit de parteneriat</w:t>
      </w:r>
      <w:r w:rsidRPr="00A84520">
        <w:rPr>
          <w:rFonts w:ascii="Trebuchet MS" w:hAnsi="Trebuchet MS"/>
          <w:sz w:val="18"/>
          <w:szCs w:val="18"/>
        </w:rPr>
        <w:t xml:space="preserve"> în care este înregistrat sediul/punctul de lucru/etc. Pentru partenerii care nu au sediu/punct de lucru/etc. în teritoriul </w:t>
      </w:r>
      <w:r w:rsidRPr="008D2D67">
        <w:rPr>
          <w:rFonts w:ascii="Trebuchet MS" w:hAnsi="Trebuchet MS"/>
          <w:sz w:val="18"/>
          <w:szCs w:val="18"/>
        </w:rPr>
        <w:t>acoperit de parteneriat</w:t>
      </w:r>
      <w:r w:rsidRPr="00A84520">
        <w:rPr>
          <w:rFonts w:ascii="Trebuchet MS" w:hAnsi="Trebuchet MS"/>
          <w:sz w:val="18"/>
          <w:szCs w:val="18"/>
        </w:rPr>
        <w:t xml:space="preserve"> se menționează localitatea și județul din afara teritoriului în care sunt înregistrați.</w:t>
      </w:r>
    </w:p>
  </w:footnote>
  <w:footnote w:id="2">
    <w:p w:rsidR="00681FB8" w:rsidRDefault="00681FB8" w:rsidP="00681FB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ascii="Trebuchet MS" w:hAnsi="Trebuchet MS"/>
          <w:sz w:val="18"/>
          <w:szCs w:val="18"/>
        </w:rPr>
        <w:t>S</w:t>
      </w:r>
      <w:r w:rsidRPr="00A84520">
        <w:rPr>
          <w:rFonts w:ascii="Trebuchet MS" w:hAnsi="Trebuchet MS"/>
          <w:sz w:val="18"/>
          <w:szCs w:val="18"/>
        </w:rPr>
        <w:t>e va evidenția obiectul de activitate care reprezintă interesele unei minorități locale/interesele tinerilor/femeilor/ domeniul protecției mediului</w:t>
      </w:r>
      <w:r>
        <w:rPr>
          <w:rFonts w:ascii="Trebuchet MS" w:hAnsi="Trebuchet MS"/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23DF0"/>
    <w:multiLevelType w:val="hybridMultilevel"/>
    <w:tmpl w:val="DF3A7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45BF9"/>
    <w:multiLevelType w:val="hybridMultilevel"/>
    <w:tmpl w:val="AD82C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64DA3"/>
    <w:multiLevelType w:val="hybridMultilevel"/>
    <w:tmpl w:val="D8E45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50051"/>
    <w:multiLevelType w:val="hybridMultilevel"/>
    <w:tmpl w:val="B6EE7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268D3"/>
    <w:multiLevelType w:val="hybridMultilevel"/>
    <w:tmpl w:val="F9F61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4C"/>
    <w:rsid w:val="00003597"/>
    <w:rsid w:val="000119D2"/>
    <w:rsid w:val="00026F87"/>
    <w:rsid w:val="0003140F"/>
    <w:rsid w:val="0006764D"/>
    <w:rsid w:val="00073B92"/>
    <w:rsid w:val="00073EF4"/>
    <w:rsid w:val="00074BB4"/>
    <w:rsid w:val="000E414B"/>
    <w:rsid w:val="00185D79"/>
    <w:rsid w:val="001B5B8D"/>
    <w:rsid w:val="001B62B8"/>
    <w:rsid w:val="001C6DF2"/>
    <w:rsid w:val="001F5F79"/>
    <w:rsid w:val="001F7D64"/>
    <w:rsid w:val="00213D78"/>
    <w:rsid w:val="002A34C1"/>
    <w:rsid w:val="002A5CCF"/>
    <w:rsid w:val="002C0C08"/>
    <w:rsid w:val="002E27CA"/>
    <w:rsid w:val="002E4285"/>
    <w:rsid w:val="002E509E"/>
    <w:rsid w:val="00310604"/>
    <w:rsid w:val="00362E88"/>
    <w:rsid w:val="0036460A"/>
    <w:rsid w:val="00365CAF"/>
    <w:rsid w:val="00374965"/>
    <w:rsid w:val="00374E4F"/>
    <w:rsid w:val="003C5A88"/>
    <w:rsid w:val="003E06DB"/>
    <w:rsid w:val="003E2735"/>
    <w:rsid w:val="003E5554"/>
    <w:rsid w:val="003E7632"/>
    <w:rsid w:val="003F486D"/>
    <w:rsid w:val="00400C1B"/>
    <w:rsid w:val="00421A35"/>
    <w:rsid w:val="00460AD1"/>
    <w:rsid w:val="004665EE"/>
    <w:rsid w:val="00470C22"/>
    <w:rsid w:val="005120DE"/>
    <w:rsid w:val="005225E2"/>
    <w:rsid w:val="00535065"/>
    <w:rsid w:val="005777D3"/>
    <w:rsid w:val="0059126B"/>
    <w:rsid w:val="00595903"/>
    <w:rsid w:val="005C6DFC"/>
    <w:rsid w:val="005E4C9F"/>
    <w:rsid w:val="00607B7A"/>
    <w:rsid w:val="00612E14"/>
    <w:rsid w:val="00681FB8"/>
    <w:rsid w:val="00694AAF"/>
    <w:rsid w:val="006C1DF6"/>
    <w:rsid w:val="007103D0"/>
    <w:rsid w:val="00720DD8"/>
    <w:rsid w:val="00722E69"/>
    <w:rsid w:val="00736764"/>
    <w:rsid w:val="00760A4C"/>
    <w:rsid w:val="00791031"/>
    <w:rsid w:val="007D6945"/>
    <w:rsid w:val="007F66C6"/>
    <w:rsid w:val="0083540A"/>
    <w:rsid w:val="008519E7"/>
    <w:rsid w:val="008643E2"/>
    <w:rsid w:val="008711FC"/>
    <w:rsid w:val="0089152F"/>
    <w:rsid w:val="008D0192"/>
    <w:rsid w:val="008E1B9C"/>
    <w:rsid w:val="00907D94"/>
    <w:rsid w:val="00917F0A"/>
    <w:rsid w:val="009924B2"/>
    <w:rsid w:val="009C0305"/>
    <w:rsid w:val="009F33FA"/>
    <w:rsid w:val="00A12A2B"/>
    <w:rsid w:val="00A20528"/>
    <w:rsid w:val="00A471FF"/>
    <w:rsid w:val="00A51ED0"/>
    <w:rsid w:val="00A547ED"/>
    <w:rsid w:val="00A76B54"/>
    <w:rsid w:val="00AA6B39"/>
    <w:rsid w:val="00AB2CC5"/>
    <w:rsid w:val="00AD00F0"/>
    <w:rsid w:val="00AF13B2"/>
    <w:rsid w:val="00B12C1B"/>
    <w:rsid w:val="00B24620"/>
    <w:rsid w:val="00B33C28"/>
    <w:rsid w:val="00B366EE"/>
    <w:rsid w:val="00B44CBC"/>
    <w:rsid w:val="00B46250"/>
    <w:rsid w:val="00B51CE5"/>
    <w:rsid w:val="00B616B1"/>
    <w:rsid w:val="00B91153"/>
    <w:rsid w:val="00BB2FB1"/>
    <w:rsid w:val="00BC228D"/>
    <w:rsid w:val="00BC4B6C"/>
    <w:rsid w:val="00BC577B"/>
    <w:rsid w:val="00BE055B"/>
    <w:rsid w:val="00BF02C8"/>
    <w:rsid w:val="00BF55D9"/>
    <w:rsid w:val="00C22AD2"/>
    <w:rsid w:val="00C35E80"/>
    <w:rsid w:val="00C43B96"/>
    <w:rsid w:val="00C46FCE"/>
    <w:rsid w:val="00C47689"/>
    <w:rsid w:val="00C50FC2"/>
    <w:rsid w:val="00CF7CED"/>
    <w:rsid w:val="00D13F20"/>
    <w:rsid w:val="00D82428"/>
    <w:rsid w:val="00D83937"/>
    <w:rsid w:val="00D84A72"/>
    <w:rsid w:val="00DA20C0"/>
    <w:rsid w:val="00DA6D1F"/>
    <w:rsid w:val="00DA76F1"/>
    <w:rsid w:val="00DB1506"/>
    <w:rsid w:val="00DB2301"/>
    <w:rsid w:val="00E15878"/>
    <w:rsid w:val="00E30D8E"/>
    <w:rsid w:val="00E407D4"/>
    <w:rsid w:val="00E4541C"/>
    <w:rsid w:val="00E4632D"/>
    <w:rsid w:val="00E57142"/>
    <w:rsid w:val="00EC292C"/>
    <w:rsid w:val="00F37188"/>
    <w:rsid w:val="00F60C41"/>
    <w:rsid w:val="00F63E52"/>
    <w:rsid w:val="00F71248"/>
    <w:rsid w:val="00F77F44"/>
    <w:rsid w:val="00F821BE"/>
    <w:rsid w:val="00F9394C"/>
    <w:rsid w:val="00F94053"/>
    <w:rsid w:val="00FB2CC4"/>
    <w:rsid w:val="00FC5215"/>
    <w:rsid w:val="00F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F841E8-A624-47DD-BC52-1AFDD627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DA76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76F1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DA76F1"/>
    <w:rPr>
      <w:vertAlign w:val="superscript"/>
    </w:rPr>
  </w:style>
  <w:style w:type="paragraph" w:styleId="ListParagraph">
    <w:name w:val="List Paragraph"/>
    <w:basedOn w:val="Normal"/>
    <w:uiPriority w:val="34"/>
    <w:qFormat/>
    <w:rsid w:val="00722E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7D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0DD8"/>
    <w:rPr>
      <w:b/>
      <w:bCs/>
    </w:rPr>
  </w:style>
  <w:style w:type="character" w:customStyle="1" w:styleId="xbe">
    <w:name w:val="_xbe"/>
    <w:basedOn w:val="DefaultParagraphFont"/>
    <w:rsid w:val="00720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7D775-564A-4D1C-AB35-96FF0AAA1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1086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Ildico Abrudean</dc:creator>
  <cp:lastModifiedBy>florin todoca</cp:lastModifiedBy>
  <cp:revision>2</cp:revision>
  <dcterms:created xsi:type="dcterms:W3CDTF">2016-04-25T15:34:00Z</dcterms:created>
  <dcterms:modified xsi:type="dcterms:W3CDTF">2016-04-25T15:34:00Z</dcterms:modified>
</cp:coreProperties>
</file>