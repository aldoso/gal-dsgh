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CB7" w:rsidRPr="00692B67" w:rsidRDefault="00B61CB7" w:rsidP="00B61CB7">
      <w:pPr>
        <w:jc w:val="both"/>
        <w:rPr>
          <w:rFonts w:ascii="Trebuchet MS" w:hAnsi="Trebuchet MS"/>
          <w:b/>
          <w:color w:val="000000" w:themeColor="text1"/>
          <w:sz w:val="22"/>
          <w:szCs w:val="22"/>
          <w:lang w:val="ro-RO"/>
        </w:rPr>
      </w:pPr>
      <w:r w:rsidRPr="00E117B6">
        <w:rPr>
          <w:rFonts w:ascii="Trebuchet MS" w:hAnsi="Trebuchet MS" w:cs="Calibri"/>
          <w:b/>
          <w:color w:val="000000" w:themeColor="text1"/>
          <w:sz w:val="22"/>
          <w:szCs w:val="22"/>
          <w:lang w:val="ro-RO"/>
        </w:rPr>
        <w:t xml:space="preserve">Denumirea măsurii </w:t>
      </w:r>
      <w:r w:rsidRPr="00E117B6">
        <w:rPr>
          <w:rFonts w:ascii="Trebuchet MS" w:hAnsi="Trebuchet MS"/>
          <w:b/>
          <w:color w:val="000000" w:themeColor="text1"/>
          <w:sz w:val="22"/>
          <w:szCs w:val="22"/>
          <w:lang w:val="ro-RO"/>
        </w:rPr>
        <w:t xml:space="preserve">- </w:t>
      </w:r>
      <w:r w:rsidRPr="00E117B6">
        <w:rPr>
          <w:rFonts w:ascii="Trebuchet MS" w:hAnsi="Trebuchet MS"/>
          <w:color w:val="000000" w:themeColor="text1"/>
          <w:sz w:val="22"/>
          <w:szCs w:val="22"/>
          <w:lang w:val="ro-RO"/>
        </w:rPr>
        <w:t xml:space="preserve">Dezvoltarea </w:t>
      </w:r>
      <w:r>
        <w:rPr>
          <w:rFonts w:ascii="Trebuchet MS" w:hAnsi="Trebuchet MS"/>
          <w:color w:val="000000" w:themeColor="text1"/>
          <w:sz w:val="22"/>
          <w:szCs w:val="22"/>
          <w:lang w:val="ro-RO"/>
        </w:rPr>
        <w:t xml:space="preserve"> spatiului rural LEADER</w:t>
      </w:r>
    </w:p>
    <w:p w:rsidR="00B61CB7" w:rsidRPr="00E117B6" w:rsidRDefault="00B61CB7" w:rsidP="00B61CB7">
      <w:pPr>
        <w:pStyle w:val="Default"/>
        <w:jc w:val="both"/>
        <w:rPr>
          <w:rFonts w:ascii="Trebuchet MS" w:hAnsi="Trebuchet MS" w:cs="Calibri"/>
          <w:b/>
          <w:color w:val="000000" w:themeColor="text1"/>
          <w:sz w:val="22"/>
          <w:szCs w:val="22"/>
          <w:lang w:val="ro-RO"/>
        </w:rPr>
      </w:pPr>
    </w:p>
    <w:p w:rsidR="00B61CB7" w:rsidRPr="00E117B6" w:rsidRDefault="00B61CB7" w:rsidP="00B61CB7">
      <w:pPr>
        <w:pStyle w:val="Default"/>
        <w:jc w:val="both"/>
        <w:rPr>
          <w:rFonts w:ascii="Trebuchet MS" w:hAnsi="Trebuchet MS"/>
          <w:b/>
          <w:color w:val="000000" w:themeColor="text1"/>
          <w:sz w:val="22"/>
          <w:szCs w:val="22"/>
          <w:lang w:val="ro-RO"/>
        </w:rPr>
      </w:pPr>
      <w:r w:rsidRPr="00E117B6">
        <w:rPr>
          <w:rFonts w:ascii="Trebuchet MS" w:hAnsi="Trebuchet MS" w:cs="Calibri"/>
          <w:b/>
          <w:color w:val="000000" w:themeColor="text1"/>
          <w:sz w:val="22"/>
          <w:szCs w:val="22"/>
          <w:lang w:val="ro-RO"/>
        </w:rPr>
        <w:t>CODUL Măsurii – M6.3 / 6B</w:t>
      </w:r>
    </w:p>
    <w:p w:rsidR="00B61CB7" w:rsidRPr="00E117B6" w:rsidRDefault="00B61CB7" w:rsidP="00B61CB7">
      <w:pPr>
        <w:pStyle w:val="Default"/>
        <w:jc w:val="both"/>
        <w:rPr>
          <w:rFonts w:ascii="Trebuchet MS" w:hAnsi="Trebuchet MS" w:cs="Calibri"/>
          <w:color w:val="000000" w:themeColor="text1"/>
          <w:sz w:val="22"/>
          <w:szCs w:val="22"/>
          <w:lang w:val="ro-RO"/>
        </w:rPr>
      </w:pPr>
    </w:p>
    <w:p w:rsidR="00B61CB7" w:rsidRPr="00E117B6" w:rsidRDefault="00B61CB7" w:rsidP="00B61CB7">
      <w:pPr>
        <w:pStyle w:val="Default"/>
        <w:jc w:val="both"/>
        <w:rPr>
          <w:rFonts w:ascii="Trebuchet MS" w:hAnsi="Trebuchet MS" w:cs="Calibri"/>
          <w:color w:val="000000" w:themeColor="text1"/>
          <w:sz w:val="22"/>
          <w:szCs w:val="22"/>
          <w:lang w:val="ro-RO"/>
        </w:rPr>
      </w:pPr>
    </w:p>
    <w:p w:rsidR="00B61CB7" w:rsidRPr="00E117B6" w:rsidRDefault="00B61CB7" w:rsidP="00B61CB7">
      <w:pPr>
        <w:pStyle w:val="Default"/>
        <w:jc w:val="both"/>
        <w:rPr>
          <w:rFonts w:ascii="Trebuchet MS" w:hAnsi="Trebuchet MS" w:cs="Calibri"/>
          <w:b/>
          <w:color w:val="000000" w:themeColor="text1"/>
          <w:sz w:val="22"/>
          <w:szCs w:val="22"/>
          <w:lang w:val="ro-RO"/>
        </w:rPr>
      </w:pPr>
      <w:r w:rsidRPr="00E117B6">
        <w:rPr>
          <w:rFonts w:ascii="Trebuchet MS" w:hAnsi="Trebuchet MS" w:cs="Calibri"/>
          <w:b/>
          <w:color w:val="000000" w:themeColor="text1"/>
          <w:sz w:val="22"/>
          <w:szCs w:val="22"/>
          <w:lang w:val="ro-RO"/>
        </w:rPr>
        <w:t>Tipul măsurii:</w:t>
      </w:r>
      <w:r>
        <w:rPr>
          <w:rFonts w:ascii="Trebuchet MS" w:hAnsi="Trebuchet MS" w:cs="Calibri"/>
          <w:b/>
          <w:color w:val="000000" w:themeColor="text1"/>
          <w:sz w:val="22"/>
          <w:szCs w:val="22"/>
          <w:lang w:val="ro-RO"/>
        </w:rPr>
        <w:t xml:space="preserve"> </w:t>
      </w:r>
      <w:r w:rsidRPr="00E117B6">
        <w:rPr>
          <w:rFonts w:ascii="Trebuchet MS" w:hAnsi="Trebuchet MS" w:cs="Calibri"/>
          <w:b/>
          <w:color w:val="000000" w:themeColor="text1"/>
          <w:sz w:val="22"/>
          <w:szCs w:val="22"/>
          <w:lang w:val="ro-RO"/>
        </w:rPr>
        <w:tab/>
      </w:r>
      <w:r w:rsidRPr="00E117B6">
        <w:rPr>
          <w:rFonts w:ascii="Trebuchet MS" w:hAnsi="Trebuchet MS"/>
          <w:b/>
          <w:bCs/>
          <w:color w:val="000000" w:themeColor="text1"/>
          <w:sz w:val="22"/>
          <w:szCs w:val="22"/>
          <w:lang w:val="ro-RO"/>
        </w:rPr>
        <w:sym w:font="Wingdings" w:char="F078"/>
      </w:r>
      <w:r w:rsidRPr="00E117B6">
        <w:rPr>
          <w:rFonts w:ascii="Trebuchet MS" w:hAnsi="Trebuchet MS"/>
          <w:b/>
          <w:bCs/>
          <w:color w:val="000000" w:themeColor="text1"/>
          <w:sz w:val="22"/>
          <w:szCs w:val="22"/>
          <w:lang w:val="ro-RO"/>
        </w:rPr>
        <w:t xml:space="preserve"> INVESTIȚII</w:t>
      </w:r>
    </w:p>
    <w:p w:rsidR="00B61CB7" w:rsidRPr="00E117B6" w:rsidRDefault="00B61CB7" w:rsidP="00B61CB7">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rsidR="00B61CB7" w:rsidRPr="00E117B6" w:rsidRDefault="00B61CB7" w:rsidP="00B61CB7">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b/>
          <w:color w:val="000000" w:themeColor="text1"/>
          <w:sz w:val="22"/>
          <w:szCs w:val="22"/>
          <w:lang w:val="ro-RO"/>
        </w:rPr>
      </w:pPr>
      <w:r w:rsidRPr="00E117B6">
        <w:rPr>
          <w:rFonts w:ascii="Trebuchet MS" w:hAnsi="Trebuchet MS"/>
          <w:b/>
          <w:bCs/>
          <w:color w:val="000000" w:themeColor="text1"/>
          <w:sz w:val="22"/>
          <w:szCs w:val="22"/>
          <w:lang w:val="ro-RO"/>
        </w:rPr>
        <w:t>.</w:t>
      </w:r>
      <w:r>
        <w:rPr>
          <w:rFonts w:ascii="Trebuchet MS" w:hAnsi="Trebuchet MS"/>
          <w:b/>
          <w:bCs/>
          <w:color w:val="000000" w:themeColor="text1"/>
          <w:sz w:val="22"/>
          <w:szCs w:val="22"/>
          <w:lang w:val="ro-RO"/>
        </w:rPr>
        <w:t>1.</w:t>
      </w:r>
      <w:r w:rsidRPr="00E117B6">
        <w:rPr>
          <w:rFonts w:ascii="Trebuchet MS" w:hAnsi="Trebuchet MS"/>
          <w:b/>
          <w:bCs/>
          <w:color w:val="000000" w:themeColor="text1"/>
          <w:sz w:val="22"/>
          <w:szCs w:val="22"/>
          <w:lang w:val="ro-RO"/>
        </w:rPr>
        <w:t xml:space="preserve"> </w:t>
      </w:r>
      <w:r w:rsidRPr="00E117B6">
        <w:rPr>
          <w:rFonts w:ascii="Trebuchet MS" w:hAnsi="Trebuchet MS" w:cs="Calibri"/>
          <w:b/>
          <w:color w:val="000000" w:themeColor="text1"/>
          <w:sz w:val="22"/>
          <w:szCs w:val="22"/>
          <w:lang w:val="ro-RO"/>
        </w:rPr>
        <w:t>Descrierea generală a măsurii</w:t>
      </w:r>
      <w:r w:rsidRPr="00E117B6">
        <w:rPr>
          <w:rFonts w:ascii="Trebuchet MS" w:hAnsi="Trebuchet MS"/>
          <w:b/>
          <w:bCs/>
          <w:color w:val="000000" w:themeColor="text1"/>
          <w:sz w:val="22"/>
          <w:szCs w:val="22"/>
          <w:lang w:val="ro-RO"/>
        </w:rPr>
        <w:t xml:space="preserve">, </w:t>
      </w:r>
      <w:r w:rsidRPr="00E117B6">
        <w:rPr>
          <w:rFonts w:ascii="Trebuchet MS" w:hAnsi="Trebuchet MS" w:cs="Calibri"/>
          <w:b/>
          <w:color w:val="000000" w:themeColor="text1"/>
          <w:sz w:val="22"/>
          <w:szCs w:val="22"/>
          <w:lang w:val="ro-RO"/>
        </w:rPr>
        <w:t>inclusiv a logicii de intervenție a acesteia și a contribuției la prioritățile strategiei, la domeniile de intervenție, la obiectivele transversale și a complementarității cu alte măsuri din SDL</w:t>
      </w:r>
    </w:p>
    <w:p w:rsidR="00B61CB7" w:rsidRPr="00E117B6" w:rsidRDefault="00B61CB7" w:rsidP="00B61CB7">
      <w:pPr>
        <w:pStyle w:val="Default"/>
        <w:jc w:val="both"/>
        <w:rPr>
          <w:rFonts w:ascii="Trebuchet MS" w:hAnsi="Trebuchet MS"/>
          <w:b/>
          <w:color w:val="000000" w:themeColor="text1"/>
          <w:sz w:val="22"/>
          <w:szCs w:val="22"/>
          <w:lang w:val="ro-RO"/>
        </w:rPr>
      </w:pPr>
    </w:p>
    <w:p w:rsidR="00B61CB7" w:rsidRPr="00E117B6" w:rsidRDefault="00B61CB7" w:rsidP="00B61CB7">
      <w:pPr>
        <w:autoSpaceDE w:val="0"/>
        <w:autoSpaceDN w:val="0"/>
        <w:adjustRightInd w:val="0"/>
        <w:jc w:val="both"/>
        <w:rPr>
          <w:rFonts w:ascii="Trebuchet MS" w:hAnsi="Trebuchet MS" w:cs="Times New Roman"/>
          <w:b/>
          <w:bCs/>
          <w:color w:val="000000" w:themeColor="text1"/>
          <w:sz w:val="22"/>
          <w:szCs w:val="22"/>
          <w:lang w:val="ro-RO"/>
        </w:rPr>
      </w:pPr>
      <w:r w:rsidRPr="00E117B6">
        <w:rPr>
          <w:rFonts w:ascii="Trebuchet MS" w:hAnsi="Trebuchet MS" w:cs="Times New Roman"/>
          <w:b/>
          <w:bCs/>
          <w:color w:val="000000" w:themeColor="text1"/>
          <w:sz w:val="22"/>
          <w:szCs w:val="22"/>
          <w:lang w:val="ro-RO"/>
        </w:rPr>
        <w:t>Serviciile de bază răspund nevoilor populaţiei doar intr-o mica masura.</w:t>
      </w:r>
    </w:p>
    <w:p w:rsidR="00B61CB7" w:rsidRPr="00E117B6" w:rsidRDefault="00B61CB7" w:rsidP="00B61CB7">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b/>
          <w:bCs/>
          <w:color w:val="000000" w:themeColor="text1"/>
          <w:sz w:val="22"/>
          <w:szCs w:val="22"/>
          <w:lang w:val="ro-RO"/>
        </w:rPr>
        <w:t xml:space="preserve">Infrastructura educațională </w:t>
      </w:r>
      <w:r w:rsidRPr="00E117B6">
        <w:rPr>
          <w:rFonts w:ascii="Trebuchet MS" w:hAnsi="Trebuchet MS" w:cs="Times New Roman"/>
          <w:b/>
          <w:color w:val="000000" w:themeColor="text1"/>
          <w:sz w:val="22"/>
          <w:szCs w:val="22"/>
          <w:lang w:val="ro-RO"/>
        </w:rPr>
        <w:t>este insuficientă</w:t>
      </w:r>
      <w:r w:rsidRPr="00E117B6">
        <w:rPr>
          <w:rFonts w:ascii="Trebuchet MS" w:hAnsi="Trebuchet MS" w:cs="Times New Roman"/>
          <w:color w:val="000000" w:themeColor="text1"/>
          <w:sz w:val="22"/>
          <w:szCs w:val="22"/>
          <w:lang w:val="ro-RO"/>
        </w:rPr>
        <w:t xml:space="preserve">. Educația antepreșcolară (creșe) și preșcolară (grădinițe), infrastructiri de tip “after school” se confruntă cu un deficit major în ceea ce privește infrastructura. </w:t>
      </w:r>
    </w:p>
    <w:p w:rsidR="00B61CB7" w:rsidRPr="00E117B6" w:rsidRDefault="00B61CB7" w:rsidP="00B61CB7">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Mai mult decât atât condițiile de participare la cursuri și activități extrașcolare lasă mult de dorit, iar dotările sunt precare. În microregiune nu funcționează niciun centru de zi (de tip after-school). </w:t>
      </w:r>
    </w:p>
    <w:p w:rsidR="00B61CB7" w:rsidRPr="00E117B6" w:rsidRDefault="00B61CB7" w:rsidP="00B61CB7">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Asigurarea Serviciilor medicale și serviciilor sociale</w:t>
      </w:r>
    </w:p>
    <w:p w:rsidR="00B61CB7" w:rsidRPr="00E117B6" w:rsidRDefault="00B61CB7" w:rsidP="00B61CB7">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Rețeaua de unități medicale din teritoriu GAL a manifestat acceași tendință din mediul rural în ultimii 20 de ani: s-a restructurat semnificativ, în sensul desființării unor dispensare medicale de stat și a policlinicilor, respectiv înființarea de  cabinete medicale, farmacii, cabinete stomatologice, laboratoare medicale, laboratoare de tehnică dentară, preponderent private. Cele mai multe dispensare necesită modernizări și aparatură actualizată.</w:t>
      </w:r>
    </w:p>
    <w:p w:rsidR="00B61CB7" w:rsidRPr="00E117B6" w:rsidRDefault="00B61CB7" w:rsidP="00B61CB7">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În afara serviciilor sociale care se desfășoară în cadrul departamentelor specializate la nivelul primăriilor și la nivelul direcției județene pentru asistență socială, </w:t>
      </w:r>
      <w:r w:rsidRPr="00E117B6">
        <w:rPr>
          <w:rFonts w:ascii="Trebuchet MS" w:hAnsi="Trebuchet MS" w:cs="Times New Roman"/>
          <w:b/>
          <w:color w:val="000000" w:themeColor="text1"/>
          <w:sz w:val="22"/>
          <w:szCs w:val="22"/>
          <w:lang w:val="ro-RO"/>
        </w:rPr>
        <w:t>infrastructura și serviciile în microregiune sunt foarte deficitare.</w:t>
      </w:r>
      <w:r w:rsidRPr="00E117B6">
        <w:rPr>
          <w:rFonts w:ascii="Trebuchet MS" w:hAnsi="Trebuchet MS" w:cs="Times New Roman"/>
          <w:color w:val="000000" w:themeColor="text1"/>
          <w:sz w:val="22"/>
          <w:szCs w:val="22"/>
          <w:lang w:val="ro-RO"/>
        </w:rPr>
        <w:t xml:space="preserve"> </w:t>
      </w:r>
    </w:p>
    <w:p w:rsidR="00B61CB7" w:rsidRPr="00E117B6" w:rsidRDefault="00B61CB7" w:rsidP="00B61CB7">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Accelerarea fenomenului de îmbătrânire a populației, numărul mare de copiii ai căror părinți lucrează în străinătate, creșterea numărului de persoane expuse riscului sărăciei impune ca necesitate accelerarea găsirii unor soluții de infrastructură și servicii adecvate și intensificarea parteneriatelor public-privat.</w:t>
      </w:r>
    </w:p>
    <w:p w:rsidR="00B61CB7" w:rsidRPr="00E117B6" w:rsidRDefault="00B61CB7" w:rsidP="00B61CB7">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Pe teritoriul GAL nu există nici un centru multifunctional de servicii sociale și medicale.</w:t>
      </w:r>
    </w:p>
    <w:p w:rsidR="00B61CB7" w:rsidRPr="00E117B6" w:rsidRDefault="00B61CB7" w:rsidP="00B61CB7">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 </w:t>
      </w:r>
    </w:p>
    <w:p w:rsidR="00B61CB7" w:rsidRPr="00E117B6" w:rsidRDefault="00B61CB7" w:rsidP="00B61CB7">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 xml:space="preserve">Infrastructură de agrement </w:t>
      </w:r>
    </w:p>
    <w:p w:rsidR="00B61CB7" w:rsidRPr="00E117B6" w:rsidRDefault="00B61CB7" w:rsidP="00B61CB7">
      <w:pPr>
        <w:autoSpaceDE w:val="0"/>
        <w:autoSpaceDN w:val="0"/>
        <w:adjustRightInd w:val="0"/>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Infrastrucura de agrement este insuficientă pentru populația și potențialul turistic de dezvoltare al zonei. </w:t>
      </w:r>
    </w:p>
    <w:p w:rsidR="00B61CB7" w:rsidRPr="00E117B6" w:rsidRDefault="00B61CB7" w:rsidP="00B61CB7">
      <w:pPr>
        <w:autoSpaceDE w:val="0"/>
        <w:autoSpaceDN w:val="0"/>
        <w:adjustRightInd w:val="0"/>
        <w:jc w:val="both"/>
        <w:rPr>
          <w:rFonts w:ascii="Trebuchet MS" w:hAnsi="Trebuchet MS" w:cs="Times New Roman"/>
          <w:b/>
          <w:color w:val="000000" w:themeColor="text1"/>
          <w:sz w:val="22"/>
          <w:szCs w:val="22"/>
          <w:lang w:val="ro-RO"/>
        </w:rPr>
      </w:pPr>
      <w:r w:rsidRPr="00E117B6">
        <w:rPr>
          <w:rFonts w:ascii="Trebuchet MS" w:hAnsi="Trebuchet MS" w:cs="Times New Roman"/>
          <w:b/>
          <w:color w:val="000000" w:themeColor="text1"/>
          <w:sz w:val="22"/>
          <w:szCs w:val="22"/>
          <w:lang w:val="ro-RO"/>
        </w:rPr>
        <w:t>Există interes crescut pentru amenajarea și dotarea centrelor de informare turistică, amenajarea spațiilor de picnic, amenajarea spațiilor publice de recreere pentru practicarea sporturilor, parcurilor tematice pentru copii și tineri, bazelor sportive, terenurilor de sport, pistelor de atletism și biciclete, bazinelor de tratament cu ape termale etc.</w:t>
      </w:r>
    </w:p>
    <w:p w:rsidR="00B61CB7" w:rsidRPr="00E117B6" w:rsidRDefault="00B61CB7" w:rsidP="00B61CB7">
      <w:pPr>
        <w:jc w:val="both"/>
        <w:rPr>
          <w:rFonts w:ascii="Trebuchet MS" w:hAnsi="Trebuchet MS" w:cs="Times New Roman"/>
          <w:b/>
          <w:bCs/>
          <w:color w:val="000000" w:themeColor="text1"/>
          <w:sz w:val="22"/>
          <w:szCs w:val="22"/>
          <w:lang w:val="ro-RO"/>
        </w:rPr>
      </w:pPr>
    </w:p>
    <w:p w:rsidR="00B61CB7" w:rsidRPr="00E117B6" w:rsidRDefault="00B61CB7" w:rsidP="00B61CB7">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rsidR="00B61CB7" w:rsidRPr="00E117B6" w:rsidRDefault="00B61CB7" w:rsidP="00B61CB7">
      <w:pPr>
        <w:pStyle w:val="Default"/>
        <w:widowControl/>
        <w:numPr>
          <w:ilvl w:val="0"/>
          <w:numId w:val="8"/>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3 - Obtinerea unei dezvoltari terotoriale echilibrate a economiilor si comunitatilor rurale,inclusiv crearea si mentinerea de locuri de munca</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Obiectivele specifice ale măsurii sunt:</w:t>
      </w:r>
    </w:p>
    <w:p w:rsidR="00B61CB7" w:rsidRPr="00E117B6" w:rsidRDefault="00B61CB7" w:rsidP="00B61CB7">
      <w:pPr>
        <w:numPr>
          <w:ilvl w:val="0"/>
          <w:numId w:val="5"/>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 xml:space="preserve">dezvoltarea infrastructurii la scara mica; </w:t>
      </w:r>
    </w:p>
    <w:p w:rsidR="00B61CB7" w:rsidRPr="00E117B6" w:rsidRDefault="00B61CB7" w:rsidP="00B61CB7">
      <w:pPr>
        <w:numPr>
          <w:ilvl w:val="0"/>
          <w:numId w:val="5"/>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 xml:space="preserve">crearea de locuri de muncă în mediul rural; </w:t>
      </w:r>
    </w:p>
    <w:p w:rsidR="00B61CB7" w:rsidRPr="00E117B6" w:rsidRDefault="00B61CB7" w:rsidP="00B61CB7">
      <w:pPr>
        <w:numPr>
          <w:ilvl w:val="0"/>
          <w:numId w:val="5"/>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 xml:space="preserve">conservarea moștenirii rurale şi a tradiţiilor locale; </w:t>
      </w:r>
    </w:p>
    <w:p w:rsidR="00B61CB7" w:rsidRPr="00E117B6" w:rsidRDefault="00B61CB7" w:rsidP="00B61CB7">
      <w:pPr>
        <w:numPr>
          <w:ilvl w:val="0"/>
          <w:numId w:val="5"/>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 xml:space="preserve">reducerea gradului de sărăcie și a riscului de excluziune socială. </w:t>
      </w:r>
    </w:p>
    <w:p w:rsidR="00B61CB7" w:rsidRPr="00E117B6" w:rsidRDefault="00B61CB7" w:rsidP="00B61CB7">
      <w:pPr>
        <w:numPr>
          <w:ilvl w:val="0"/>
          <w:numId w:val="5"/>
        </w:numPr>
        <w:jc w:val="both"/>
        <w:rPr>
          <w:rFonts w:ascii="Trebuchet MS" w:eastAsia="Times New Roman" w:hAnsi="Trebuchet MS" w:cs="Times New Roman"/>
          <w:color w:val="000000" w:themeColor="text1"/>
          <w:sz w:val="22"/>
          <w:szCs w:val="22"/>
          <w:lang w:val="ro-RO"/>
        </w:rPr>
      </w:pPr>
      <w:r w:rsidRPr="00E117B6">
        <w:rPr>
          <w:rFonts w:ascii="Trebuchet MS" w:eastAsia="Times New Roman" w:hAnsi="Trebuchet MS" w:cs="Times New Roman"/>
          <w:color w:val="000000" w:themeColor="text1"/>
          <w:sz w:val="22"/>
          <w:szCs w:val="22"/>
          <w:lang w:val="ro-RO"/>
        </w:rPr>
        <w:t>valorificarea patrimoniului cultural si natural</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autoSpaceDE w:val="0"/>
        <w:autoSpaceDN w:val="0"/>
        <w:adjustRightInd w:val="0"/>
        <w:jc w:val="both"/>
        <w:rPr>
          <w:rFonts w:ascii="Trebuchet MS" w:hAnsi="Trebuchet MS"/>
          <w:iCs/>
          <w:color w:val="000000" w:themeColor="text1"/>
          <w:sz w:val="22"/>
          <w:szCs w:val="22"/>
          <w:lang w:val="ro-RO"/>
        </w:rPr>
      </w:pPr>
      <w:r w:rsidRPr="00E117B6">
        <w:rPr>
          <w:rFonts w:ascii="Trebuchet MS" w:hAnsi="Trebuchet MS"/>
          <w:b/>
          <w:color w:val="000000" w:themeColor="text1"/>
          <w:sz w:val="22"/>
          <w:szCs w:val="22"/>
          <w:lang w:val="ro-RO"/>
        </w:rPr>
        <w:t>Măsura contribuie la prioritatea P6</w:t>
      </w:r>
      <w:r w:rsidRPr="00E117B6">
        <w:rPr>
          <w:rFonts w:ascii="Trebuchet MS" w:hAnsi="Trebuchet MS"/>
          <w:color w:val="000000" w:themeColor="text1"/>
          <w:sz w:val="22"/>
          <w:szCs w:val="22"/>
          <w:lang w:val="ro-RO"/>
        </w:rPr>
        <w:t xml:space="preserve"> </w:t>
      </w:r>
      <w:r w:rsidRPr="00E117B6">
        <w:rPr>
          <w:rFonts w:ascii="Trebuchet MS" w:hAnsi="Trebuchet MS"/>
          <w:b/>
          <w:color w:val="000000" w:themeColor="text1"/>
          <w:sz w:val="22"/>
          <w:szCs w:val="22"/>
          <w:lang w:val="ro-RO"/>
        </w:rPr>
        <w:t>Promovarea incluziunii sociale, a reducerii sărăciei și a dezvoltării economice în zonele rurale</w:t>
      </w:r>
      <w:r w:rsidRPr="00E117B6">
        <w:rPr>
          <w:rFonts w:ascii="Trebuchet MS" w:hAnsi="Trebuchet MS"/>
          <w:b/>
          <w:bCs/>
          <w:iCs/>
          <w:color w:val="000000" w:themeColor="text1"/>
          <w:sz w:val="22"/>
          <w:szCs w:val="22"/>
          <w:lang w:val="ro-RO"/>
        </w:rPr>
        <w:t>,</w:t>
      </w:r>
      <w:r w:rsidRPr="00E117B6">
        <w:rPr>
          <w:rFonts w:ascii="Trebuchet MS" w:hAnsi="Trebuchet MS"/>
          <w:bCs/>
          <w:iCs/>
          <w:color w:val="000000" w:themeColor="text1"/>
          <w:sz w:val="22"/>
          <w:szCs w:val="22"/>
          <w:lang w:val="ro-RO"/>
        </w:rPr>
        <w:t xml:space="preserve"> </w:t>
      </w:r>
      <w:r w:rsidRPr="00E117B6">
        <w:rPr>
          <w:rFonts w:ascii="Trebuchet MS" w:hAnsi="Trebuchet MS"/>
          <w:color w:val="000000" w:themeColor="text1"/>
          <w:sz w:val="22"/>
          <w:szCs w:val="22"/>
          <w:lang w:val="ro-RO"/>
        </w:rPr>
        <w:t>prevăzută la art. 5, Reg. (UE) nr.1305/2013.</w:t>
      </w:r>
    </w:p>
    <w:p w:rsidR="00B61CB7" w:rsidRPr="00E117B6" w:rsidRDefault="00B61CB7" w:rsidP="00B61CB7">
      <w:pPr>
        <w:pStyle w:val="CM4"/>
        <w:spacing w:before="60" w:after="60"/>
        <w:jc w:val="both"/>
        <w:rPr>
          <w:rFonts w:ascii="Trebuchet MS" w:hAnsi="Trebuchet MS"/>
          <w:b/>
          <w:color w:val="000000" w:themeColor="text1"/>
          <w:sz w:val="22"/>
          <w:szCs w:val="22"/>
          <w:lang w:val="ro-RO"/>
        </w:rPr>
      </w:pPr>
    </w:p>
    <w:p w:rsidR="00B61CB7" w:rsidRPr="00E117B6" w:rsidRDefault="00B61CB7" w:rsidP="00B61CB7">
      <w:pPr>
        <w:pStyle w:val="CM4"/>
        <w:spacing w:before="60" w:after="6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Măsura corespunde obiectivelor art. 20 Servicii de bază și reînnoirea satelor în zonele rurale </w:t>
      </w:r>
    </w:p>
    <w:p w:rsidR="00B61CB7" w:rsidRPr="00E117B6" w:rsidRDefault="00B61CB7" w:rsidP="00B61CB7">
      <w:pPr>
        <w:pStyle w:val="CM4"/>
        <w:spacing w:before="60" w:after="60"/>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(b)</w:t>
      </w:r>
      <w:r w:rsidRPr="00E117B6">
        <w:rPr>
          <w:rFonts w:ascii="Trebuchet MS" w:hAnsi="Trebuchet MS"/>
          <w:color w:val="000000" w:themeColor="text1"/>
          <w:sz w:val="22"/>
          <w:szCs w:val="22"/>
          <w:lang w:val="ro-RO"/>
        </w:rPr>
        <w:t xml:space="preserve"> investiții în crearea, îmbunătățirea și extinderea tuturor tipurilor de infrastructuri la scară mică, inclusiv investiții în domeniul energiei din surse regenerabile și al economisirii energiei; </w:t>
      </w:r>
    </w:p>
    <w:p w:rsidR="00B61CB7" w:rsidRPr="00E117B6" w:rsidRDefault="00B61CB7" w:rsidP="00B61CB7">
      <w:pPr>
        <w:pStyle w:val="CM4"/>
        <w:spacing w:before="60" w:after="60"/>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(d)</w:t>
      </w:r>
      <w:r w:rsidRPr="00E117B6">
        <w:rPr>
          <w:rFonts w:ascii="Trebuchet MS" w:hAnsi="Trebuchet MS"/>
          <w:color w:val="000000" w:themeColor="text1"/>
          <w:sz w:val="22"/>
          <w:szCs w:val="22"/>
          <w:lang w:val="ro-RO"/>
        </w:rPr>
        <w:t xml:space="preserve"> investiții în crearea, îmbunătățirea sau extinderea serviciilor locale de bază destinate populației rurale, inclusiv a celor de agrement și culturale, și a infrastructurii aferente și </w:t>
      </w:r>
      <w:r w:rsidRPr="00E117B6">
        <w:rPr>
          <w:rFonts w:ascii="Trebuchet MS" w:hAnsi="Trebuchet MS"/>
          <w:b/>
          <w:color w:val="000000" w:themeColor="text1"/>
          <w:sz w:val="22"/>
          <w:szCs w:val="22"/>
          <w:lang w:val="ro-RO"/>
        </w:rPr>
        <w:t>(e)</w:t>
      </w:r>
      <w:r w:rsidRPr="00E117B6">
        <w:rPr>
          <w:rFonts w:ascii="Trebuchet MS" w:hAnsi="Trebuchet MS"/>
          <w:color w:val="000000" w:themeColor="text1"/>
          <w:sz w:val="22"/>
          <w:szCs w:val="22"/>
          <w:lang w:val="ro-RO"/>
        </w:rPr>
        <w:t xml:space="preserve"> investiții de uz public în infrastructura de agrement, în informarea turiștilor și în infrastructura turistică la scară mică din Reg. (UE) nr. 1305/2013.</w:t>
      </w:r>
    </w:p>
    <w:p w:rsidR="00B61CB7" w:rsidRPr="00E117B6" w:rsidRDefault="00B61CB7" w:rsidP="00B61CB7">
      <w:pPr>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f) studii</w:t>
      </w:r>
      <w:r w:rsidRPr="00E117B6">
        <w:rPr>
          <w:rFonts w:ascii="Trebuchet MS" w:hAnsi="Trebuchet MS"/>
          <w:color w:val="000000" w:themeColor="text1"/>
          <w:sz w:val="22"/>
          <w:szCs w:val="22"/>
          <w:lang w:val="ro-RO"/>
        </w:rPr>
        <w:t xml:space="preserve"> si investitii asociate cu intretinerea, refacerea si modernizarea patrimoniului cultural si natural al satelor, al peisajelor rurale si al siturilor de inalta valoare naturala, inclusiv cu aspectele socioeconomice conexe, precum si actiuni de sensibilizare ecologica;</w:t>
      </w:r>
    </w:p>
    <w:p w:rsidR="00B61CB7" w:rsidRPr="00E117B6" w:rsidRDefault="00B61CB7" w:rsidP="00B61CB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 investitii orientate spre transferul activitatilor si transformarea cladirilor sau a a altor institutii aflate in interiorul sau apropierea asezarilor rurale, in scopul imbunatatitii calitatii vietii sau al cresterii performantei de mediu a asezarii respective;</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autoSpaceDE w:val="0"/>
        <w:autoSpaceDN w:val="0"/>
        <w:adjustRightInd w:val="0"/>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 xml:space="preserve">Măsura contribuie la </w:t>
      </w:r>
      <w:r w:rsidRPr="00E117B6">
        <w:rPr>
          <w:rFonts w:ascii="Trebuchet MS" w:hAnsi="Trebuchet MS"/>
          <w:b/>
          <w:color w:val="000000" w:themeColor="text1"/>
          <w:sz w:val="22"/>
          <w:szCs w:val="22"/>
          <w:lang w:val="ro-RO"/>
        </w:rPr>
        <w:t>Domeniul de intervenție 6B</w:t>
      </w:r>
      <w:r w:rsidRPr="00E117B6">
        <w:rPr>
          <w:rFonts w:ascii="Trebuchet MS" w:hAnsi="Trebuchet MS"/>
          <w:color w:val="000000" w:themeColor="text1"/>
          <w:sz w:val="22"/>
          <w:szCs w:val="22"/>
          <w:lang w:val="ro-RO"/>
        </w:rPr>
        <w:t xml:space="preserve"> încurajarea dezvoltării locale în zonele rurale prevăzut la art. 5, Reg. (UE) nr. 1305/2013.</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iCs/>
          <w:color w:val="000000" w:themeColor="text1"/>
          <w:sz w:val="22"/>
          <w:szCs w:val="22"/>
          <w:lang w:val="ro-RO"/>
        </w:rPr>
      </w:pPr>
      <w:r w:rsidRPr="00E117B6">
        <w:rPr>
          <w:rFonts w:ascii="Trebuchet MS" w:hAnsi="Trebuchet MS"/>
          <w:b/>
          <w:color w:val="000000" w:themeColor="text1"/>
          <w:sz w:val="22"/>
          <w:szCs w:val="22"/>
          <w:lang w:val="ro-RO"/>
        </w:rPr>
        <w:t>Măsura contribuie la obiectivele transversale ale Reg. (UE) nr. 1305/2013</w:t>
      </w:r>
      <w:r w:rsidRPr="00E117B6">
        <w:rPr>
          <w:rFonts w:ascii="Trebuchet MS" w:hAnsi="Trebuchet MS"/>
          <w:color w:val="000000" w:themeColor="text1"/>
          <w:sz w:val="22"/>
          <w:szCs w:val="22"/>
          <w:lang w:val="ro-RO"/>
        </w:rPr>
        <w:t>:</w:t>
      </w:r>
    </w:p>
    <w:p w:rsidR="00B61CB7" w:rsidRPr="00E117B6" w:rsidRDefault="00B61CB7" w:rsidP="00B61CB7">
      <w:pPr>
        <w:pStyle w:val="Default"/>
        <w:widowControl/>
        <w:numPr>
          <w:ilvl w:val="0"/>
          <w:numId w:val="1"/>
        </w:numPr>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p>
    <w:p w:rsidR="00B61CB7" w:rsidRPr="00E117B6" w:rsidRDefault="00B61CB7" w:rsidP="00B61CB7">
      <w:pPr>
        <w:pStyle w:val="Default"/>
        <w:widowControl/>
        <w:numPr>
          <w:ilvl w:val="0"/>
          <w:numId w:val="2"/>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w:t>
      </w:r>
    </w:p>
    <w:p w:rsidR="00B61CB7" w:rsidRPr="00E117B6" w:rsidRDefault="00B61CB7" w:rsidP="00B61CB7">
      <w:pPr>
        <w:jc w:val="both"/>
        <w:rPr>
          <w:rFonts w:ascii="Trebuchet MS" w:hAnsi="Trebuchet MS"/>
          <w:color w:val="000000" w:themeColor="text1"/>
          <w:sz w:val="22"/>
          <w:szCs w:val="22"/>
          <w:lang w:val="ro-RO" w:eastAsia="hu-HU"/>
        </w:rPr>
      </w:pPr>
      <w:r w:rsidRPr="00E117B6">
        <w:rPr>
          <w:rFonts w:ascii="Trebuchet MS" w:hAnsi="Trebuchet MS"/>
          <w:iCs/>
          <w:color w:val="000000" w:themeColor="text1"/>
          <w:sz w:val="22"/>
          <w:szCs w:val="22"/>
          <w:lang w:val="ro-RO"/>
        </w:rPr>
        <w:t xml:space="preserve">Potențialii beneficiari sunt încurajați ca în cadrul proiectelor să utilizeze soluții care conduc la eficientizarea consumului de energie. </w:t>
      </w:r>
      <w:r w:rsidRPr="00E117B6">
        <w:rPr>
          <w:rFonts w:ascii="Trebuchet MS" w:hAnsi="Trebuchet MS"/>
          <w:color w:val="000000" w:themeColor="text1"/>
          <w:sz w:val="22"/>
          <w:szCs w:val="22"/>
          <w:lang w:val="ro-RO" w:eastAsia="hu-HU"/>
        </w:rPr>
        <w:t>Reducerea consumului de energie prin măsuri de eficientizare a consumului și prin utilizarea cât mai largă a energiei din surse regenerabile prezintă o bună soluție pentru reducerea emisiilor de gaze cu efect de seră. În cadrul procesului de proiectare trebuie luate în considerare materialele care asigură impactul minim asupra mediului.</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w:t>
      </w:r>
      <w:r w:rsidRPr="00830DC5">
        <w:rPr>
          <w:rFonts w:ascii="Trebuchet MS" w:hAnsi="Trebuchet MS" w:cs="Trebuchet MS"/>
          <w:color w:val="000000" w:themeColor="text1"/>
        </w:rPr>
        <w:t xml:space="preserve"> </w:t>
      </w:r>
      <w:proofErr w:type="spellStart"/>
      <w:r>
        <w:rPr>
          <w:rFonts w:ascii="Trebuchet MS" w:hAnsi="Trebuchet MS" w:cs="Trebuchet MS"/>
          <w:color w:val="000000" w:themeColor="text1"/>
        </w:rPr>
        <w:t>Masura</w:t>
      </w:r>
      <w:proofErr w:type="spellEnd"/>
      <w:r>
        <w:rPr>
          <w:rFonts w:ascii="Trebuchet MS" w:hAnsi="Trebuchet MS" w:cs="Trebuchet MS"/>
          <w:color w:val="000000" w:themeColor="text1"/>
        </w:rPr>
        <w:t xml:space="preserve"> 6.3 </w:t>
      </w:r>
      <w:proofErr w:type="spellStart"/>
      <w:r>
        <w:rPr>
          <w:rFonts w:ascii="Trebuchet MS" w:hAnsi="Trebuchet MS" w:cs="Trebuchet MS"/>
          <w:color w:val="000000" w:themeColor="text1"/>
        </w:rPr>
        <w:t>este</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complementara</w:t>
      </w:r>
      <w:proofErr w:type="spellEnd"/>
      <w:r>
        <w:rPr>
          <w:rFonts w:ascii="Trebuchet MS" w:hAnsi="Trebuchet MS" w:cs="Trebuchet MS"/>
          <w:color w:val="000000" w:themeColor="text1"/>
        </w:rPr>
        <w:t xml:space="preserve"> cu </w:t>
      </w:r>
      <w:proofErr w:type="spellStart"/>
      <w:r>
        <w:rPr>
          <w:rFonts w:ascii="Trebuchet MS" w:hAnsi="Trebuchet MS" w:cs="Trebuchet MS"/>
          <w:color w:val="000000" w:themeColor="text1"/>
        </w:rPr>
        <w:t>masurile</w:t>
      </w:r>
      <w:proofErr w:type="spellEnd"/>
      <w:r>
        <w:rPr>
          <w:rFonts w:ascii="Trebuchet MS" w:hAnsi="Trebuchet MS" w:cs="Trebuchet MS"/>
          <w:color w:val="000000" w:themeColor="text1"/>
        </w:rPr>
        <w:t xml:space="preserve"> M6.1;M6.2; M2.1 </w:t>
      </w:r>
      <w:proofErr w:type="spellStart"/>
      <w:r>
        <w:rPr>
          <w:rFonts w:ascii="Trebuchet MS" w:hAnsi="Trebuchet MS" w:cs="Trebuchet MS"/>
          <w:color w:val="000000" w:themeColor="text1"/>
        </w:rPr>
        <w:t>si</w:t>
      </w:r>
      <w:proofErr w:type="spellEnd"/>
      <w:r>
        <w:rPr>
          <w:rFonts w:ascii="Trebuchet MS" w:hAnsi="Trebuchet MS" w:cs="Trebuchet MS"/>
          <w:color w:val="000000" w:themeColor="text1"/>
        </w:rPr>
        <w:t xml:space="preserve"> M2.2 </w:t>
      </w:r>
      <w:proofErr w:type="spellStart"/>
      <w:r>
        <w:rPr>
          <w:rFonts w:ascii="Trebuchet MS" w:hAnsi="Trebuchet MS" w:cs="Trebuchet MS"/>
          <w:color w:val="000000" w:themeColor="text1"/>
        </w:rPr>
        <w:t>datorita</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faptului</w:t>
      </w:r>
      <w:proofErr w:type="spellEnd"/>
      <w:r>
        <w:rPr>
          <w:rFonts w:ascii="Trebuchet MS" w:hAnsi="Trebuchet MS" w:cs="Trebuchet MS"/>
          <w:color w:val="000000" w:themeColor="text1"/>
        </w:rPr>
        <w:t xml:space="preserve"> ca </w:t>
      </w:r>
      <w:proofErr w:type="spellStart"/>
      <w:r>
        <w:rPr>
          <w:rFonts w:ascii="Trebuchet MS" w:hAnsi="Trebuchet MS" w:cs="Trebuchet MS"/>
          <w:color w:val="000000" w:themeColor="text1"/>
        </w:rPr>
        <w:t>elementele</w:t>
      </w:r>
      <w:proofErr w:type="spellEnd"/>
      <w:r>
        <w:rPr>
          <w:rFonts w:ascii="Trebuchet MS" w:hAnsi="Trebuchet MS" w:cs="Trebuchet MS"/>
          <w:color w:val="000000" w:themeColor="text1"/>
        </w:rPr>
        <w:t xml:space="preserve"> de </w:t>
      </w:r>
      <w:proofErr w:type="spellStart"/>
      <w:r>
        <w:rPr>
          <w:rFonts w:ascii="Trebuchet MS" w:hAnsi="Trebuchet MS" w:cs="Trebuchet MS"/>
          <w:color w:val="000000" w:themeColor="text1"/>
        </w:rPr>
        <w:t>infrastructura</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civica,sociala</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si</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culturala</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amplifica</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impactul</w:t>
      </w:r>
      <w:proofErr w:type="spellEnd"/>
      <w:r>
        <w:rPr>
          <w:rFonts w:ascii="Trebuchet MS" w:hAnsi="Trebuchet MS" w:cs="Trebuchet MS"/>
          <w:color w:val="000000" w:themeColor="text1"/>
        </w:rPr>
        <w:t xml:space="preserve"> potential al </w:t>
      </w:r>
      <w:proofErr w:type="spellStart"/>
      <w:r>
        <w:rPr>
          <w:rFonts w:ascii="Trebuchet MS" w:hAnsi="Trebuchet MS" w:cs="Trebuchet MS"/>
          <w:color w:val="000000" w:themeColor="text1"/>
        </w:rPr>
        <w:t>celorlalte</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masuri</w:t>
      </w:r>
      <w:proofErr w:type="spellEnd"/>
      <w:r>
        <w:rPr>
          <w:rFonts w:ascii="Trebuchet MS" w:hAnsi="Trebuchet MS" w:cs="Trebuchet MS"/>
          <w:color w:val="000000" w:themeColor="text1"/>
        </w:rPr>
        <w:t>.</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color w:val="000000" w:themeColor="text1"/>
          <w:sz w:val="22"/>
          <w:szCs w:val="22"/>
          <w:lang w:val="ro-RO"/>
        </w:rPr>
        <w:lastRenderedPageBreak/>
        <w:t>Complementaritatea cu măsura M6.4 este definită de destinația tipului de infrastructură (exclusiv socială) și de natura și tipul beneficiarilor indirecți, aparținând exclusiv grupurilor marginalizate. Similar, în cazul măsurii M6.5, tipul de intervenție, altul decât investițiile în infrastructură și natura beneficiarilor direcți, grupuri etnice, cu prioritate etnia romă, realizează delimitarea complementarității cu măsura M6.3.</w:t>
      </w:r>
    </w:p>
    <w:p w:rsidR="00B61CB7" w:rsidRPr="00E117B6" w:rsidRDefault="00B61CB7" w:rsidP="00B61CB7">
      <w:pPr>
        <w:pStyle w:val="Default"/>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Sinergia cu alte măsuri din SDL</w:t>
      </w:r>
      <w:r w:rsidRPr="00E117B6">
        <w:rPr>
          <w:rFonts w:ascii="Trebuchet MS" w:hAnsi="Trebuchet MS"/>
          <w:color w:val="000000" w:themeColor="text1"/>
          <w:sz w:val="22"/>
          <w:szCs w:val="22"/>
          <w:lang w:val="ro-RO"/>
        </w:rPr>
        <w:t>: măsura M6.3 este în sinergie cu măsurile,</w:t>
      </w:r>
      <w:r w:rsidRPr="002C10A6">
        <w:rPr>
          <w:rFonts w:ascii="Trebuchet MS" w:hAnsi="Trebuchet MS"/>
          <w:color w:val="000000" w:themeColor="text1"/>
        </w:rPr>
        <w:t xml:space="preserve"> </w:t>
      </w:r>
      <w:r>
        <w:rPr>
          <w:rFonts w:ascii="Trebuchet MS" w:hAnsi="Trebuchet MS"/>
          <w:color w:val="000000" w:themeColor="text1"/>
        </w:rPr>
        <w:t>M6.4,M6.5,</w:t>
      </w:r>
      <w:r w:rsidRPr="00E117B6">
        <w:rPr>
          <w:rFonts w:ascii="Trebuchet MS" w:hAnsi="Trebuchet MS"/>
          <w:color w:val="000000" w:themeColor="text1"/>
          <w:sz w:val="22"/>
          <w:szCs w:val="22"/>
          <w:lang w:val="ro-RO"/>
        </w:rPr>
        <w:t xml:space="preserve"> M6.1 și M6.2 ale SDL prin efectele convergente pe care elementele de infrastructură civică, socială și culturală le aduc și amplifică impactul potențial al intervențiilor susținute prin celelalte măsuri.</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2. Valoarea adăugată a măsurii </w:t>
      </w:r>
    </w:p>
    <w:p w:rsidR="00B61CB7" w:rsidRPr="00E117B6" w:rsidRDefault="00B61CB7" w:rsidP="00B61CB7">
      <w:pPr>
        <w:numPr>
          <w:ilvl w:val="0"/>
          <w:numId w:val="6"/>
        </w:numPr>
        <w:ind w:left="284" w:hanging="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Îmbunătăţirea condiţiilor de viaţă pentru locuitorii din teritoriul GAL;</w:t>
      </w:r>
    </w:p>
    <w:p w:rsidR="00B61CB7" w:rsidRPr="00E117B6" w:rsidRDefault="00B61CB7" w:rsidP="00B61CB7">
      <w:pPr>
        <w:numPr>
          <w:ilvl w:val="0"/>
          <w:numId w:val="6"/>
        </w:numPr>
        <w:ind w:left="284" w:hanging="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Îmbunătăţirea infrastructurii rurale crează </w:t>
      </w:r>
      <w:r>
        <w:rPr>
          <w:rFonts w:ascii="Trebuchet MS" w:hAnsi="Trebuchet MS"/>
          <w:color w:val="000000" w:themeColor="text1"/>
          <w:sz w:val="22"/>
          <w:szCs w:val="22"/>
          <w:lang w:val="ro-RO"/>
        </w:rPr>
        <w:t xml:space="preserve">premisele </w:t>
      </w:r>
      <w:r w:rsidRPr="00E117B6">
        <w:rPr>
          <w:rFonts w:ascii="Trebuchet MS" w:hAnsi="Trebuchet MS"/>
          <w:color w:val="000000" w:themeColor="text1"/>
          <w:sz w:val="22"/>
          <w:szCs w:val="22"/>
          <w:lang w:val="ro-RO"/>
        </w:rPr>
        <w:t>de dezvoltare a activităţilor economice din teritoriul GAL;</w:t>
      </w:r>
    </w:p>
    <w:p w:rsidR="00B61CB7" w:rsidRPr="00E117B6" w:rsidRDefault="00B61CB7" w:rsidP="00B61CB7">
      <w:pPr>
        <w:numPr>
          <w:ilvl w:val="0"/>
          <w:numId w:val="6"/>
        </w:numPr>
        <w:ind w:left="284" w:hanging="284"/>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Promovarea identităţii rurale a teritoriului; </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3. Trimiteri la alte acte legislative </w:t>
      </w:r>
    </w:p>
    <w:p w:rsidR="00B61CB7" w:rsidRPr="00E117B6" w:rsidRDefault="00B61CB7" w:rsidP="00B61CB7">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UE</w:t>
      </w:r>
    </w:p>
    <w:p w:rsidR="00B61CB7" w:rsidRPr="00E117B6" w:rsidRDefault="00B61CB7" w:rsidP="00B61CB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(UE) nr.1305/2013 cu modificările și completările ulterioare;</w:t>
      </w:r>
    </w:p>
    <w:p w:rsidR="00B61CB7" w:rsidRPr="00E117B6" w:rsidRDefault="00B61CB7" w:rsidP="00B61CB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(UE) nr.1303/2013 cu modificările și completările ulterioare;</w:t>
      </w:r>
    </w:p>
    <w:p w:rsidR="00B61CB7" w:rsidRPr="00E117B6" w:rsidRDefault="00B61CB7" w:rsidP="00B61CB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(UE) nr.1407/2013 cu modificările și completările ulterioare;</w:t>
      </w:r>
    </w:p>
    <w:p w:rsidR="00B61CB7" w:rsidRPr="00E117B6" w:rsidRDefault="00B61CB7" w:rsidP="00B61CB7">
      <w:pPr>
        <w:pStyle w:val="Default"/>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Legislație Națională</w:t>
      </w:r>
      <w:r w:rsidRPr="00E117B6">
        <w:rPr>
          <w:rFonts w:ascii="Trebuchet MS" w:hAnsi="Trebuchet MS"/>
          <w:color w:val="000000" w:themeColor="text1"/>
          <w:sz w:val="22"/>
          <w:szCs w:val="22"/>
          <w:lang w:val="ro-RO"/>
        </w:rPr>
        <w:t>Legislație Națională</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nr.1/2011 a educaţiei naţionale, cu modificările și completările ulterioare;</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Hotărârea Guvernului nr. 866/2008 privind aprobarea calificărilor profesionale pentru care se asigură pregătirea din învățământul preuniversitar precum și durata de școlarizare;</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nr.215/2001 a administrației publice locale-republicată;</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nr.422/2001 privind protejarea monumentelor;</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nr.489/2006 privind libertatea religiei și regimul general al cultelor – republicată;</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Ordinul nr.2260 din 18 aprilie 2008 privind aprobarea Normelor metodologice de clasare şi</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inventariere a monumentelor istorice, cu modificările și completările ulterioare;</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Legea nr.143/2007 privind înfiinţarea, organizarea şi desfăşurarea activităţii aşezămintelor culturale, cu modificările și completările ulterioare.</w:t>
      </w:r>
    </w:p>
    <w:p w:rsidR="00B61CB7" w:rsidRPr="00E117B6" w:rsidRDefault="00B61CB7" w:rsidP="00B61CB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OG nr. 26/2000 cu privire la asociații și fundații, cu modificările și completările ulterioare</w:t>
      </w:r>
    </w:p>
    <w:p w:rsidR="00B61CB7" w:rsidRPr="00E117B6" w:rsidRDefault="00B61CB7" w:rsidP="00B61CB7">
      <w:pPr>
        <w:pStyle w:val="Default"/>
        <w:jc w:val="both"/>
        <w:rPr>
          <w:rFonts w:ascii="Trebuchet MS" w:hAnsi="Trebuchet MS"/>
          <w:b/>
          <w:color w:val="000000" w:themeColor="text1"/>
          <w:sz w:val="22"/>
          <w:szCs w:val="22"/>
          <w:lang w:val="ro-RO"/>
        </w:rPr>
      </w:pPr>
    </w:p>
    <w:p w:rsidR="00B61CB7" w:rsidRPr="00E117B6" w:rsidRDefault="00B61CB7" w:rsidP="00B61CB7">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4. Beneficiari direcți/indirecți (grup țintă) </w:t>
      </w:r>
    </w:p>
    <w:p w:rsidR="00B61CB7" w:rsidRPr="00E117B6" w:rsidRDefault="00B61CB7" w:rsidP="00B61CB7">
      <w:pPr>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Beneficiarii direcți sunt:</w:t>
      </w:r>
    </w:p>
    <w:p w:rsidR="00B61CB7" w:rsidRPr="00E117B6" w:rsidRDefault="00B61CB7" w:rsidP="00B61CB7">
      <w:pPr>
        <w:numPr>
          <w:ilvl w:val="0"/>
          <w:numId w:val="7"/>
        </w:numPr>
        <w:ind w:left="270" w:hanging="270"/>
        <w:jc w:val="both"/>
        <w:rPr>
          <w:rFonts w:ascii="Trebuchet MS" w:hAnsi="Trebuchet MS"/>
          <w:color w:val="000000" w:themeColor="text1"/>
          <w:sz w:val="22"/>
          <w:szCs w:val="22"/>
          <w:lang w:val="ro-RO"/>
        </w:rPr>
      </w:pPr>
      <w:r>
        <w:rPr>
          <w:rFonts w:ascii="Trebuchet MS" w:hAnsi="Trebuchet MS"/>
          <w:color w:val="000000" w:themeColor="text1"/>
        </w:rPr>
        <w:t>UAT-</w:t>
      </w:r>
      <w:proofErr w:type="spellStart"/>
      <w:r>
        <w:rPr>
          <w:rFonts w:ascii="Trebuchet MS" w:hAnsi="Trebuchet MS"/>
          <w:color w:val="000000" w:themeColor="text1"/>
        </w:rPr>
        <w:t>urile</w:t>
      </w:r>
      <w:proofErr w:type="spellEnd"/>
      <w:r>
        <w:rPr>
          <w:rFonts w:ascii="Trebuchet MS" w:hAnsi="Trebuchet MS"/>
          <w:color w:val="000000" w:themeColor="text1"/>
        </w:rPr>
        <w:t xml:space="preserve"> din </w:t>
      </w:r>
      <w:proofErr w:type="spellStart"/>
      <w:r>
        <w:rPr>
          <w:rFonts w:ascii="Trebuchet MS" w:hAnsi="Trebuchet MS"/>
          <w:color w:val="000000" w:themeColor="text1"/>
        </w:rPr>
        <w:t>spatiul</w:t>
      </w:r>
      <w:proofErr w:type="spellEnd"/>
      <w:r>
        <w:rPr>
          <w:rFonts w:ascii="Trebuchet MS" w:hAnsi="Trebuchet MS"/>
          <w:color w:val="000000" w:themeColor="text1"/>
        </w:rPr>
        <w:t xml:space="preserve"> rural </w:t>
      </w:r>
      <w:proofErr w:type="gramStart"/>
      <w:r>
        <w:rPr>
          <w:rFonts w:ascii="Trebuchet MS" w:hAnsi="Trebuchet MS"/>
          <w:color w:val="000000" w:themeColor="text1"/>
        </w:rPr>
        <w:t>LEADER,</w:t>
      </w:r>
      <w:r w:rsidRPr="00E117B6">
        <w:rPr>
          <w:rFonts w:ascii="Trebuchet MS" w:hAnsi="Trebuchet MS"/>
          <w:color w:val="000000" w:themeColor="text1"/>
          <w:sz w:val="22"/>
          <w:szCs w:val="22"/>
          <w:lang w:val="ro-RO"/>
        </w:rPr>
        <w:t>definite</w:t>
      </w:r>
      <w:proofErr w:type="gramEnd"/>
      <w:r w:rsidRPr="00E117B6">
        <w:rPr>
          <w:rFonts w:ascii="Trebuchet MS" w:hAnsi="Trebuchet MS"/>
          <w:color w:val="000000" w:themeColor="text1"/>
          <w:sz w:val="22"/>
          <w:szCs w:val="22"/>
          <w:lang w:val="ro-RO"/>
        </w:rPr>
        <w:t xml:space="preserve"> conform legislației în vigoare;</w:t>
      </w:r>
    </w:p>
    <w:p w:rsidR="00B61CB7" w:rsidRPr="00E117B6" w:rsidRDefault="00B61CB7" w:rsidP="00B61CB7">
      <w:pPr>
        <w:numPr>
          <w:ilvl w:val="0"/>
          <w:numId w:val="7"/>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ADI-uri format exclusiv din UAT-uri semnatare ale acordului de parteneriat;</w:t>
      </w:r>
    </w:p>
    <w:p w:rsidR="00B61CB7" w:rsidRPr="00E117B6" w:rsidRDefault="00B61CB7" w:rsidP="00B61CB7">
      <w:pPr>
        <w:numPr>
          <w:ilvl w:val="0"/>
          <w:numId w:val="7"/>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ONG-uri definite conform legislației în vigoare;</w:t>
      </w:r>
    </w:p>
    <w:p w:rsidR="00B61CB7" w:rsidRPr="00E117B6" w:rsidRDefault="00B61CB7" w:rsidP="00B61CB7">
      <w:pPr>
        <w:numPr>
          <w:ilvl w:val="0"/>
          <w:numId w:val="7"/>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Unități de cult definite conform legislației în vigoare;</w:t>
      </w:r>
    </w:p>
    <w:p w:rsidR="00B61CB7" w:rsidRPr="00E117B6" w:rsidRDefault="00B61CB7" w:rsidP="00B61CB7">
      <w:pPr>
        <w:numPr>
          <w:ilvl w:val="0"/>
          <w:numId w:val="7"/>
        </w:numPr>
        <w:ind w:left="270" w:hanging="27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Persoane juridice care dețin în administrare/proprietate obiective de patrimoniu cultural, istoric, religios de interes local;</w:t>
      </w:r>
    </w:p>
    <w:p w:rsidR="00B61CB7" w:rsidRPr="00E117B6" w:rsidRDefault="00B61CB7" w:rsidP="00B61CB7">
      <w:pPr>
        <w:pStyle w:val="Default"/>
        <w:jc w:val="both"/>
        <w:rPr>
          <w:rFonts w:ascii="Trebuchet MS" w:hAnsi="Trebuchet MS"/>
          <w:b/>
          <w:color w:val="000000" w:themeColor="text1"/>
          <w:sz w:val="22"/>
          <w:szCs w:val="22"/>
          <w:lang w:val="ro-RO"/>
        </w:rPr>
      </w:pPr>
    </w:p>
    <w:p w:rsidR="00B61CB7" w:rsidRPr="00E117B6" w:rsidRDefault="00B61CB7" w:rsidP="00B61CB7">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Beneficiari indirecți (grup țintă):</w:t>
      </w:r>
    </w:p>
    <w:p w:rsidR="00B61CB7" w:rsidRPr="00E117B6" w:rsidRDefault="00B61CB7" w:rsidP="00B61CB7">
      <w:pPr>
        <w:pStyle w:val="Default"/>
        <w:widowControl/>
        <w:numPr>
          <w:ilvl w:val="0"/>
          <w:numId w:val="3"/>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rsidR="00B61CB7" w:rsidRPr="00E117B6" w:rsidRDefault="00B61CB7" w:rsidP="00B61CB7">
      <w:pPr>
        <w:pStyle w:val="Default"/>
        <w:widowControl/>
        <w:numPr>
          <w:ilvl w:val="0"/>
          <w:numId w:val="3"/>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înființate și/sau dezvoltate în teritoriu</w:t>
      </w:r>
    </w:p>
    <w:p w:rsidR="00B61CB7" w:rsidRPr="00E117B6" w:rsidRDefault="00B61CB7" w:rsidP="00B61CB7">
      <w:pPr>
        <w:pStyle w:val="Default"/>
        <w:widowControl/>
        <w:numPr>
          <w:ilvl w:val="0"/>
          <w:numId w:val="3"/>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lastRenderedPageBreak/>
        <w:t>ONG-uri din teritoriu</w:t>
      </w:r>
    </w:p>
    <w:p w:rsidR="00B61CB7" w:rsidRPr="00E117B6" w:rsidRDefault="00B61CB7" w:rsidP="00B61CB7">
      <w:pPr>
        <w:pStyle w:val="Default"/>
        <w:jc w:val="both"/>
        <w:rPr>
          <w:rFonts w:ascii="Trebuchet MS" w:hAnsi="Trebuchet MS"/>
          <w:b/>
          <w:bCs/>
          <w:color w:val="000000" w:themeColor="text1"/>
          <w:sz w:val="22"/>
          <w:szCs w:val="22"/>
          <w:lang w:val="ro-RO"/>
        </w:rPr>
      </w:pPr>
    </w:p>
    <w:p w:rsidR="00B61CB7" w:rsidRPr="00E117B6" w:rsidRDefault="00B61CB7" w:rsidP="00B61CB7">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5. Tip de sprijin </w:t>
      </w:r>
    </w:p>
    <w:p w:rsidR="00B61CB7" w:rsidRPr="00E117B6" w:rsidRDefault="00B61CB7" w:rsidP="00B61CB7">
      <w:pPr>
        <w:pStyle w:val="Default"/>
        <w:widowControl/>
        <w:numPr>
          <w:ilvl w:val="0"/>
          <w:numId w:val="4"/>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Rambursarea costurilor eligibile suportate și plătite efectiv </w:t>
      </w:r>
    </w:p>
    <w:p w:rsidR="00B61CB7" w:rsidRPr="00E117B6" w:rsidRDefault="00B61CB7" w:rsidP="00B61CB7">
      <w:pPr>
        <w:pStyle w:val="Default"/>
        <w:widowControl/>
        <w:numPr>
          <w:ilvl w:val="0"/>
          <w:numId w:val="4"/>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Plăți în avans, cu condiția constituirii unei garanții bancare sau a unei garanții echivalente corespunzătoare procentului de 100% din valoarea avansului, în conformitate cu art. 45 (4) și art. 63 ale Reg. (UE) nr. 1305/2014, în cazul proiectelor de investiții. </w:t>
      </w:r>
    </w:p>
    <w:p w:rsidR="00B61CB7" w:rsidRPr="00E117B6" w:rsidRDefault="00B61CB7" w:rsidP="00B61CB7">
      <w:pPr>
        <w:pStyle w:val="Default"/>
        <w:jc w:val="both"/>
        <w:rPr>
          <w:rFonts w:ascii="Trebuchet MS" w:hAnsi="Trebuchet MS"/>
          <w:b/>
          <w:color w:val="000000" w:themeColor="text1"/>
          <w:sz w:val="22"/>
          <w:szCs w:val="22"/>
          <w:lang w:val="ro-RO"/>
        </w:rPr>
      </w:pPr>
    </w:p>
    <w:p w:rsidR="00B61CB7" w:rsidRPr="00E117B6" w:rsidRDefault="00B61CB7" w:rsidP="00B61CB7">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6. Tipuri de acțiuni eligibile</w:t>
      </w:r>
    </w:p>
    <w:p w:rsidR="00B61CB7" w:rsidRPr="00E117B6" w:rsidRDefault="00B61CB7" w:rsidP="00B61CB7">
      <w:pPr>
        <w:pStyle w:val="Default"/>
        <w:jc w:val="both"/>
        <w:rPr>
          <w:rFonts w:ascii="Trebuchet MS" w:hAnsi="Trebuchet MS"/>
          <w:bCs/>
          <w:color w:val="000000" w:themeColor="text1"/>
          <w:sz w:val="22"/>
          <w:szCs w:val="22"/>
          <w:lang w:val="ro-RO"/>
        </w:rPr>
      </w:pP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 investiții în crearea, îmbunătățirea și extinderea tuturor tipurilor de infrastructură la scară mică, inclusiv investiții în domeniul energiei din surse regenerabile și al economisirii energiei;</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(b) investiții în crearea, îmbunătățirea sau extinderea serviciilor locale de bază destinate populației rurale, inclusiv a celor de agrement și culturale, și a infrastructurii aferente;</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 investiții orientate spre transformarea clădirilor sau a altor instalații aflate în interiorul lor în apropierea așezărilor rurale, în scopul îmbunătățirii calității vieții sau al creșterii performanței de mediu a așezării respective;</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(d) restaurarea, conservarea și dotarea clădirilor/monumentelor din patrimoniul cultural imobil de interes local;</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 construcția, extinderea și/sau modernizarea drumurilor de acces la obiectivele de patrimoniu;</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 restaurarea, conservarea și /sau dotarea obiectivelor din patrimoniul local și structuri de promovare a tradițiilor locale;</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 investiții în elemente de infrastructură cu rolul de creștere a calității vieții (spații verzi, utilizarea de material ecologice, eficiența energetică, reciclare) și a calității serviciilor pentru populație, inclusiv spații destinate organizării de piețe și târguri;</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(h) achiziția de echipamente TIC pentru îmbunătățirea serviciilor pentru populație;</w:t>
      </w:r>
    </w:p>
    <w:p w:rsidR="00B61CB7" w:rsidRPr="00E117B6"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 studii și analize pentru fundamentarea nevoilor de conservare și intervenție asupra patrimoniul local din teritoriul GAL;</w:t>
      </w:r>
    </w:p>
    <w:p w:rsidR="00B61CB7" w:rsidRDefault="00B61CB7" w:rsidP="00B61CB7">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(j) susținerea evenimentelor de promovare a identității comunitare (manifestări culturale, sportive, gastronomice).</w:t>
      </w:r>
    </w:p>
    <w:p w:rsidR="00B61CB7" w:rsidRDefault="00B61CB7" w:rsidP="00B61CB7">
      <w:pPr>
        <w:pStyle w:val="Default"/>
        <w:jc w:val="both"/>
        <w:rPr>
          <w:rFonts w:ascii="Trebuchet MS" w:hAnsi="Trebuchet MS"/>
          <w:b/>
          <w:color w:val="000000" w:themeColor="text1"/>
          <w:sz w:val="22"/>
          <w:szCs w:val="22"/>
          <w:lang w:val="ro-RO"/>
        </w:rPr>
      </w:pPr>
    </w:p>
    <w:p w:rsidR="00B61CB7" w:rsidRPr="00FA10BC" w:rsidRDefault="00B61CB7" w:rsidP="00B61CB7">
      <w:pPr>
        <w:pStyle w:val="Default"/>
        <w:jc w:val="both"/>
        <w:rPr>
          <w:rFonts w:ascii="Trebuchet MS" w:hAnsi="Trebuchet MS"/>
          <w:b/>
          <w:color w:val="000000" w:themeColor="text1"/>
          <w:sz w:val="22"/>
          <w:szCs w:val="22"/>
          <w:lang w:val="ro-RO"/>
        </w:rPr>
      </w:pPr>
      <w:r w:rsidRPr="00FA10BC">
        <w:rPr>
          <w:rFonts w:ascii="Trebuchet MS" w:hAnsi="Trebuchet MS"/>
          <w:b/>
          <w:color w:val="000000" w:themeColor="text1"/>
          <w:sz w:val="22"/>
          <w:szCs w:val="22"/>
          <w:lang w:val="ro-RO"/>
        </w:rPr>
        <w:t>6.1 Actiuni neeligibile:</w:t>
      </w:r>
    </w:p>
    <w:p w:rsidR="00B61CB7" w:rsidRPr="00FA10BC" w:rsidRDefault="00B61CB7" w:rsidP="00B61CB7">
      <w:pPr>
        <w:numPr>
          <w:ilvl w:val="0"/>
          <w:numId w:val="9"/>
        </w:num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Achizitia de echipamente second-hand;</w:t>
      </w:r>
    </w:p>
    <w:p w:rsidR="00B61CB7" w:rsidRPr="00FA10BC" w:rsidRDefault="00B61CB7" w:rsidP="00B61CB7">
      <w:pPr>
        <w:numPr>
          <w:ilvl w:val="0"/>
          <w:numId w:val="9"/>
        </w:numPr>
        <w:jc w:val="both"/>
        <w:rPr>
          <w:rFonts w:ascii="Trebuchet MS" w:hAnsi="Trebuchet MS"/>
          <w:color w:val="000000" w:themeColor="text1"/>
          <w:sz w:val="22"/>
          <w:szCs w:val="22"/>
          <w:lang w:val="ro-RO"/>
        </w:rPr>
      </w:pPr>
      <w:r w:rsidRPr="00FA10BC">
        <w:rPr>
          <w:rFonts w:ascii="Trebuchet MS" w:hAnsi="Trebuchet MS"/>
          <w:color w:val="000000" w:themeColor="text1"/>
          <w:sz w:val="22"/>
          <w:szCs w:val="22"/>
          <w:lang w:val="ro-RO"/>
        </w:rPr>
        <w:t>Achizitia de mijloace a caror utilitate poate fi destinata altor activitati decat cele sprijinite si specificate de fisa masurii.</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7. Condiții de eligibilitate </w:t>
      </w:r>
    </w:p>
    <w:p w:rsidR="00B61CB7" w:rsidRPr="00E117B6" w:rsidRDefault="00B61CB7" w:rsidP="00B61CB7">
      <w:pPr>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trebuie sa faca parte din categoria beneficiarilor eligibili;</w:t>
      </w:r>
    </w:p>
    <w:p w:rsidR="00B61CB7" w:rsidRPr="00E117B6" w:rsidRDefault="00B61CB7" w:rsidP="00B61CB7">
      <w:pPr>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nu trebuie să fie în insolvență sau incapacitate de plată;</w:t>
      </w:r>
    </w:p>
    <w:p w:rsidR="00B61CB7" w:rsidRPr="00E117B6" w:rsidRDefault="00B61CB7" w:rsidP="00B61CB7">
      <w:pPr>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Investiția trebuie să fie în corelare cu strategia de dezvoltare locală aprobată, corespunzătoare domeniului de investiții;</w:t>
      </w:r>
    </w:p>
    <w:p w:rsidR="00B61CB7" w:rsidRPr="00E117B6" w:rsidRDefault="00B61CB7" w:rsidP="00B61CB7">
      <w:pPr>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Investiția trebuie să se încadreze în cel puțin unul din tipurile de sprijin prevăzute prin măsură;</w:t>
      </w:r>
    </w:p>
    <w:p w:rsidR="00B61CB7" w:rsidRPr="00E117B6" w:rsidRDefault="00B61CB7" w:rsidP="00B61CB7">
      <w:pPr>
        <w:numPr>
          <w:ilvl w:val="0"/>
          <w:numId w:val="9"/>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Investiția trebuie să demonstreze necesitatea și oportunitatea, eventual viabilitatea economică pentru proiectele generatoare de venituri;</w:t>
      </w:r>
    </w:p>
    <w:p w:rsidR="00B61CB7" w:rsidRPr="00E117B6" w:rsidRDefault="00B61CB7" w:rsidP="00B61CB7">
      <w:pPr>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8. Criterii de selecție </w:t>
      </w:r>
    </w:p>
    <w:p w:rsidR="00B61CB7" w:rsidRPr="00E117B6" w:rsidRDefault="00B61CB7" w:rsidP="00B61CB7">
      <w:pPr>
        <w:pStyle w:val="Default"/>
        <w:widowControl/>
        <w:numPr>
          <w:ilvl w:val="0"/>
          <w:numId w:val="10"/>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Proiecte cu impact micro-regional; </w:t>
      </w:r>
    </w:p>
    <w:p w:rsidR="00B61CB7" w:rsidRPr="00E117B6" w:rsidRDefault="00B61CB7" w:rsidP="00B61CB7">
      <w:pPr>
        <w:pStyle w:val="Default"/>
        <w:widowControl/>
        <w:numPr>
          <w:ilvl w:val="0"/>
          <w:numId w:val="10"/>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Exploatarea resurselor de energie regenerabilă;</w:t>
      </w:r>
    </w:p>
    <w:p w:rsidR="00B61CB7" w:rsidRPr="00E117B6" w:rsidRDefault="00B61CB7" w:rsidP="00B61CB7">
      <w:pPr>
        <w:numPr>
          <w:ilvl w:val="0"/>
          <w:numId w:val="10"/>
        </w:numPr>
        <w:tabs>
          <w:tab w:val="left" w:pos="150"/>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Gradul de acoperire a populatiei deservite;</w:t>
      </w:r>
    </w:p>
    <w:p w:rsidR="00B61CB7" w:rsidRPr="00E117B6" w:rsidRDefault="00B61CB7" w:rsidP="00B61CB7">
      <w:pPr>
        <w:numPr>
          <w:ilvl w:val="0"/>
          <w:numId w:val="10"/>
        </w:numPr>
        <w:tabs>
          <w:tab w:val="left" w:pos="150"/>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Investitia stimuleaza dezvoltarea mediului local de afaceri;</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Criteriile de selecție vor fi detaliate suplimentar în Ghidul Solicitantului și vor respecta prevederile art. 49 al Reg. (UE) nr. 1305/2013 </w:t>
      </w:r>
      <w:r w:rsidRPr="00E117B6">
        <w:rPr>
          <w:rFonts w:ascii="Trebuchet MS" w:hAnsi="Trebuchet MS" w:cs="Arial"/>
          <w:color w:val="000000" w:themeColor="text1"/>
          <w:sz w:val="22"/>
          <w:szCs w:val="22"/>
          <w:lang w:val="ro-RO"/>
        </w:rPr>
        <w:t>urmărind să asigure</w:t>
      </w:r>
      <w:r w:rsidRPr="00E117B6">
        <w:rPr>
          <w:rFonts w:ascii="Trebuchet MS" w:hAnsi="Trebuchet MS"/>
          <w:color w:val="000000" w:themeColor="text1"/>
          <w:sz w:val="22"/>
          <w:szCs w:val="22"/>
          <w:lang w:val="ro-RO"/>
        </w:rPr>
        <w:t xml:space="preserve"> tratamentul egal al solicitanților, o mai bună utilizare a resurselor financiare și direcționarea măsurilor în conformitate cu prioritățile Uniunii în materie de dezvoltare rurală. </w:t>
      </w:r>
    </w:p>
    <w:p w:rsidR="00B61CB7" w:rsidRPr="00E117B6" w:rsidRDefault="00B61CB7" w:rsidP="00B61CB7">
      <w:pPr>
        <w:pStyle w:val="Default"/>
        <w:jc w:val="both"/>
        <w:rPr>
          <w:rFonts w:ascii="Trebuchet MS" w:hAnsi="Trebuchet MS"/>
          <w:b/>
          <w:bCs/>
          <w:color w:val="000000" w:themeColor="text1"/>
          <w:sz w:val="22"/>
          <w:szCs w:val="22"/>
          <w:lang w:val="ro-RO"/>
        </w:rPr>
      </w:pPr>
    </w:p>
    <w:p w:rsidR="00B61CB7" w:rsidRPr="00E117B6" w:rsidRDefault="00B61CB7" w:rsidP="00B61CB7">
      <w:pPr>
        <w:pStyle w:val="Default"/>
        <w:jc w:val="both"/>
        <w:rPr>
          <w:rFonts w:ascii="Trebuchet MS" w:hAnsi="Trebuchet MS"/>
          <w:b/>
          <w:bCs/>
          <w:color w:val="000000" w:themeColor="text1"/>
          <w:sz w:val="22"/>
          <w:szCs w:val="22"/>
          <w:lang w:val="ro-RO"/>
        </w:rPr>
      </w:pPr>
      <w:r w:rsidRPr="00E117B6">
        <w:rPr>
          <w:rFonts w:ascii="Trebuchet MS" w:hAnsi="Trebuchet MS"/>
          <w:b/>
          <w:color w:val="000000" w:themeColor="text1"/>
          <w:sz w:val="22"/>
          <w:szCs w:val="22"/>
          <w:lang w:val="ro-RO"/>
        </w:rPr>
        <w:t xml:space="preserve">9. Sume (aplicabile) și rata sprijinului </w:t>
      </w:r>
    </w:p>
    <w:p w:rsidR="00B61CB7" w:rsidRPr="0048362C" w:rsidRDefault="00B61CB7" w:rsidP="00B61CB7">
      <w:pPr>
        <w:spacing w:after="14"/>
        <w:ind w:left="360"/>
        <w:jc w:val="both"/>
        <w:rPr>
          <w:rFonts w:ascii="Trebuchet MS" w:eastAsia="Trebuchet MS" w:hAnsi="Trebuchet MS" w:cs="Trebuchet MS"/>
          <w:color w:val="000000"/>
        </w:rPr>
      </w:pPr>
      <w:proofErr w:type="spellStart"/>
      <w:r w:rsidRPr="0048362C">
        <w:rPr>
          <w:rFonts w:ascii="Trebuchet MS" w:eastAsia="Trebuchet MS" w:hAnsi="Trebuchet MS" w:cs="Trebuchet MS"/>
          <w:color w:val="000000"/>
        </w:rPr>
        <w:t>Ponderea</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maximă</w:t>
      </w:r>
      <w:proofErr w:type="spellEnd"/>
      <w:r w:rsidRPr="0048362C">
        <w:rPr>
          <w:rFonts w:ascii="Trebuchet MS" w:eastAsia="Trebuchet MS" w:hAnsi="Trebuchet MS" w:cs="Trebuchet MS"/>
          <w:color w:val="000000"/>
        </w:rPr>
        <w:t xml:space="preserve"> a </w:t>
      </w:r>
      <w:proofErr w:type="spellStart"/>
      <w:r w:rsidRPr="0048362C">
        <w:rPr>
          <w:rFonts w:ascii="Trebuchet MS" w:eastAsia="Trebuchet MS" w:hAnsi="Trebuchet MS" w:cs="Trebuchet MS"/>
          <w:color w:val="000000"/>
        </w:rPr>
        <w:t>intensității</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sprijinului</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va</w:t>
      </w:r>
      <w:proofErr w:type="spellEnd"/>
      <w:r w:rsidRPr="0048362C">
        <w:rPr>
          <w:rFonts w:ascii="Trebuchet MS" w:eastAsia="Trebuchet MS" w:hAnsi="Trebuchet MS" w:cs="Trebuchet MS"/>
          <w:color w:val="000000"/>
        </w:rPr>
        <w:t xml:space="preserve"> fi </w:t>
      </w:r>
      <w:proofErr w:type="spellStart"/>
      <w:r w:rsidRPr="0048362C">
        <w:rPr>
          <w:rFonts w:ascii="Trebuchet MS" w:eastAsia="Trebuchet MS" w:hAnsi="Trebuchet MS" w:cs="Trebuchet MS"/>
          <w:color w:val="000000"/>
        </w:rPr>
        <w:t>stabilită</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astfel</w:t>
      </w:r>
      <w:proofErr w:type="spellEnd"/>
      <w:r w:rsidRPr="0048362C">
        <w:rPr>
          <w:rFonts w:ascii="Trebuchet MS" w:eastAsia="Trebuchet MS" w:hAnsi="Trebuchet MS" w:cs="Trebuchet MS"/>
          <w:color w:val="000000"/>
        </w:rPr>
        <w:t>:</w:t>
      </w:r>
    </w:p>
    <w:p w:rsidR="00B61CB7" w:rsidRPr="00D85D66" w:rsidRDefault="00B61CB7" w:rsidP="00B61CB7">
      <w:pPr>
        <w:numPr>
          <w:ilvl w:val="0"/>
          <w:numId w:val="11"/>
        </w:numPr>
        <w:spacing w:after="18" w:line="266" w:lineRule="auto"/>
        <w:jc w:val="left"/>
        <w:rPr>
          <w:rFonts w:ascii="Trebuchet MS" w:eastAsia="Trebuchet MS" w:hAnsi="Trebuchet MS" w:cs="Trebuchet MS"/>
          <w:color w:val="000000" w:themeColor="text1"/>
        </w:rPr>
      </w:pPr>
      <w:proofErr w:type="spellStart"/>
      <w:r w:rsidRPr="00D85D66">
        <w:rPr>
          <w:rFonts w:ascii="Trebuchet MS" w:eastAsia="Trebuchet MS" w:hAnsi="Trebuchet MS" w:cs="Trebuchet MS"/>
          <w:color w:val="000000" w:themeColor="text1"/>
        </w:rPr>
        <w:t>pentru</w:t>
      </w:r>
      <w:proofErr w:type="spellEnd"/>
      <w:r w:rsidRPr="00D85D66">
        <w:rPr>
          <w:rFonts w:ascii="Trebuchet MS" w:eastAsia="Trebuchet MS" w:hAnsi="Trebuchet MS" w:cs="Trebuchet MS"/>
          <w:color w:val="000000" w:themeColor="text1"/>
        </w:rPr>
        <w:t xml:space="preserve"> </w:t>
      </w:r>
      <w:proofErr w:type="spellStart"/>
      <w:r w:rsidRPr="00D85D66">
        <w:rPr>
          <w:rFonts w:ascii="Trebuchet MS" w:eastAsia="Trebuchet MS" w:hAnsi="Trebuchet MS" w:cs="Trebuchet MS"/>
          <w:color w:val="000000" w:themeColor="text1"/>
        </w:rPr>
        <w:t>operatiunile</w:t>
      </w:r>
      <w:proofErr w:type="spellEnd"/>
      <w:r w:rsidRPr="00D85D66">
        <w:rPr>
          <w:rFonts w:ascii="Trebuchet MS" w:eastAsia="Trebuchet MS" w:hAnsi="Trebuchet MS" w:cs="Trebuchet MS"/>
          <w:color w:val="000000" w:themeColor="text1"/>
        </w:rPr>
        <w:t xml:space="preserve"> </w:t>
      </w:r>
      <w:proofErr w:type="spellStart"/>
      <w:r w:rsidRPr="00D85D66">
        <w:rPr>
          <w:rFonts w:ascii="Trebuchet MS" w:eastAsia="Trebuchet MS" w:hAnsi="Trebuchet MS" w:cs="Trebuchet MS"/>
          <w:color w:val="000000" w:themeColor="text1"/>
        </w:rPr>
        <w:t>generatoare</w:t>
      </w:r>
      <w:proofErr w:type="spellEnd"/>
      <w:r w:rsidRPr="00D85D66">
        <w:rPr>
          <w:rFonts w:ascii="Trebuchet MS" w:eastAsia="Trebuchet MS" w:hAnsi="Trebuchet MS" w:cs="Trebuchet MS"/>
          <w:color w:val="000000" w:themeColor="text1"/>
        </w:rPr>
        <w:t xml:space="preserve"> de </w:t>
      </w:r>
      <w:proofErr w:type="spellStart"/>
      <w:proofErr w:type="gramStart"/>
      <w:r w:rsidRPr="00D85D66">
        <w:rPr>
          <w:rFonts w:ascii="Trebuchet MS" w:eastAsia="Trebuchet MS" w:hAnsi="Trebuchet MS" w:cs="Trebuchet MS"/>
          <w:color w:val="000000" w:themeColor="text1"/>
        </w:rPr>
        <w:t>venit</w:t>
      </w:r>
      <w:proofErr w:type="spellEnd"/>
      <w:r w:rsidRPr="00D85D66">
        <w:rPr>
          <w:rFonts w:ascii="Trebuchet MS" w:eastAsia="Trebuchet MS" w:hAnsi="Trebuchet MS" w:cs="Trebuchet MS"/>
          <w:color w:val="000000" w:themeColor="text1"/>
        </w:rPr>
        <w:t xml:space="preserve"> :</w:t>
      </w:r>
      <w:proofErr w:type="gramEnd"/>
      <w:r w:rsidRPr="00D85D66">
        <w:rPr>
          <w:rFonts w:ascii="Trebuchet MS" w:eastAsia="Trebuchet MS" w:hAnsi="Trebuchet MS" w:cs="Trebuchet MS"/>
          <w:color w:val="000000" w:themeColor="text1"/>
        </w:rPr>
        <w:t xml:space="preserve"> 90%</w:t>
      </w:r>
    </w:p>
    <w:p w:rsidR="00B61CB7" w:rsidRPr="0048362C" w:rsidRDefault="00B61CB7" w:rsidP="00B61CB7">
      <w:pPr>
        <w:numPr>
          <w:ilvl w:val="0"/>
          <w:numId w:val="11"/>
        </w:numPr>
        <w:spacing w:after="50" w:line="266" w:lineRule="auto"/>
        <w:jc w:val="left"/>
        <w:rPr>
          <w:rFonts w:ascii="Trebuchet MS" w:eastAsia="Trebuchet MS" w:hAnsi="Trebuchet MS" w:cs="Trebuchet MS"/>
          <w:color w:val="000000"/>
        </w:rPr>
      </w:pPr>
      <w:proofErr w:type="spellStart"/>
      <w:r w:rsidRPr="0048362C">
        <w:rPr>
          <w:rFonts w:ascii="Trebuchet MS" w:eastAsia="Trebuchet MS" w:hAnsi="Trebuchet MS" w:cs="Trebuchet MS"/>
          <w:color w:val="000000"/>
        </w:rPr>
        <w:t>pentru</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operațiunile</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generatoare</w:t>
      </w:r>
      <w:proofErr w:type="spellEnd"/>
      <w:r w:rsidRPr="0048362C">
        <w:rPr>
          <w:rFonts w:ascii="Trebuchet MS" w:eastAsia="Trebuchet MS" w:hAnsi="Trebuchet MS" w:cs="Trebuchet MS"/>
          <w:color w:val="000000"/>
        </w:rPr>
        <w:t xml:space="preserve"> de </w:t>
      </w:r>
      <w:proofErr w:type="spellStart"/>
      <w:r w:rsidRPr="0048362C">
        <w:rPr>
          <w:rFonts w:ascii="Trebuchet MS" w:eastAsia="Trebuchet MS" w:hAnsi="Trebuchet MS" w:cs="Trebuchet MS"/>
          <w:color w:val="000000"/>
        </w:rPr>
        <w:t>venit</w:t>
      </w:r>
      <w:proofErr w:type="spellEnd"/>
      <w:r w:rsidRPr="0048362C">
        <w:rPr>
          <w:rFonts w:ascii="Trebuchet MS" w:eastAsia="Trebuchet MS" w:hAnsi="Trebuchet MS" w:cs="Trebuchet MS"/>
          <w:color w:val="000000"/>
        </w:rPr>
        <w:t xml:space="preserve"> cu </w:t>
      </w:r>
      <w:proofErr w:type="spellStart"/>
      <w:r w:rsidRPr="0048362C">
        <w:rPr>
          <w:rFonts w:ascii="Trebuchet MS" w:eastAsia="Trebuchet MS" w:hAnsi="Trebuchet MS" w:cs="Trebuchet MS"/>
          <w:color w:val="000000"/>
        </w:rPr>
        <w:t>utilitate</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publică</w:t>
      </w:r>
      <w:proofErr w:type="spellEnd"/>
      <w:r w:rsidRPr="0048362C">
        <w:rPr>
          <w:rFonts w:ascii="Trebuchet MS" w:eastAsia="Trebuchet MS" w:hAnsi="Trebuchet MS" w:cs="Trebuchet MS"/>
          <w:color w:val="000000"/>
        </w:rPr>
        <w:t>: 100%;</w:t>
      </w:r>
    </w:p>
    <w:p w:rsidR="00B61CB7" w:rsidRDefault="00B61CB7" w:rsidP="00B61CB7">
      <w:pPr>
        <w:numPr>
          <w:ilvl w:val="0"/>
          <w:numId w:val="11"/>
        </w:numPr>
        <w:spacing w:after="50" w:line="266" w:lineRule="auto"/>
        <w:jc w:val="left"/>
        <w:rPr>
          <w:rFonts w:ascii="Trebuchet MS" w:eastAsia="Trebuchet MS" w:hAnsi="Trebuchet MS" w:cs="Trebuchet MS"/>
          <w:color w:val="000000"/>
        </w:rPr>
      </w:pPr>
      <w:proofErr w:type="spellStart"/>
      <w:r w:rsidRPr="0048362C">
        <w:rPr>
          <w:rFonts w:ascii="Trebuchet MS" w:eastAsia="Trebuchet MS" w:hAnsi="Trebuchet MS" w:cs="Trebuchet MS"/>
          <w:color w:val="000000"/>
        </w:rPr>
        <w:t>pentru</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operațiunile</w:t>
      </w:r>
      <w:proofErr w:type="spellEnd"/>
      <w:r w:rsidRPr="0048362C">
        <w:rPr>
          <w:rFonts w:ascii="Trebuchet MS" w:eastAsia="Trebuchet MS" w:hAnsi="Trebuchet MS" w:cs="Trebuchet MS"/>
          <w:color w:val="000000"/>
        </w:rPr>
        <w:t xml:space="preserve"> </w:t>
      </w:r>
      <w:proofErr w:type="spellStart"/>
      <w:r w:rsidRPr="0048362C">
        <w:rPr>
          <w:rFonts w:ascii="Trebuchet MS" w:eastAsia="Trebuchet MS" w:hAnsi="Trebuchet MS" w:cs="Trebuchet MS"/>
          <w:color w:val="000000"/>
        </w:rPr>
        <w:t>negeneratoare</w:t>
      </w:r>
      <w:proofErr w:type="spellEnd"/>
      <w:r w:rsidRPr="0048362C">
        <w:rPr>
          <w:rFonts w:ascii="Trebuchet MS" w:eastAsia="Trebuchet MS" w:hAnsi="Trebuchet MS" w:cs="Trebuchet MS"/>
          <w:color w:val="000000"/>
        </w:rPr>
        <w:t xml:space="preserve"> de </w:t>
      </w:r>
      <w:proofErr w:type="spellStart"/>
      <w:r w:rsidRPr="0048362C">
        <w:rPr>
          <w:rFonts w:ascii="Trebuchet MS" w:eastAsia="Trebuchet MS" w:hAnsi="Trebuchet MS" w:cs="Trebuchet MS"/>
          <w:color w:val="000000"/>
        </w:rPr>
        <w:t>venit</w:t>
      </w:r>
      <w:proofErr w:type="spellEnd"/>
      <w:r w:rsidRPr="0048362C">
        <w:rPr>
          <w:rFonts w:ascii="Trebuchet MS" w:eastAsia="Trebuchet MS" w:hAnsi="Trebuchet MS" w:cs="Trebuchet MS"/>
          <w:color w:val="000000"/>
        </w:rPr>
        <w:t>: 100%.</w:t>
      </w:r>
    </w:p>
    <w:p w:rsidR="00B61CB7" w:rsidRPr="00AA04A6" w:rsidRDefault="00B61CB7" w:rsidP="00B61CB7">
      <w:pPr>
        <w:numPr>
          <w:ilvl w:val="0"/>
          <w:numId w:val="11"/>
        </w:numPr>
        <w:spacing w:after="50" w:line="266" w:lineRule="auto"/>
        <w:jc w:val="left"/>
        <w:rPr>
          <w:rFonts w:ascii="Trebuchet MS" w:eastAsia="Trebuchet MS" w:hAnsi="Trebuchet MS" w:cs="Trebuchet MS"/>
          <w:color w:val="000000" w:themeColor="text1"/>
          <w:lang w:val="ro-RO"/>
        </w:rPr>
      </w:pPr>
      <w:proofErr w:type="spellStart"/>
      <w:r w:rsidRPr="00D85D66">
        <w:rPr>
          <w:rFonts w:ascii="Trebuchet MS" w:eastAsia="Trebuchet MS" w:hAnsi="Trebuchet MS" w:cs="Trebuchet MS"/>
          <w:color w:val="000000" w:themeColor="text1"/>
        </w:rPr>
        <w:t>Valoarea</w:t>
      </w:r>
      <w:proofErr w:type="spellEnd"/>
      <w:r w:rsidRPr="00D85D66">
        <w:rPr>
          <w:rFonts w:ascii="Trebuchet MS" w:eastAsia="Trebuchet MS" w:hAnsi="Trebuchet MS" w:cs="Trebuchet MS"/>
          <w:color w:val="000000" w:themeColor="text1"/>
        </w:rPr>
        <w:t xml:space="preserve"> maxima </w:t>
      </w:r>
      <w:proofErr w:type="spellStart"/>
      <w:r w:rsidRPr="00D85D66">
        <w:rPr>
          <w:rFonts w:ascii="Trebuchet MS" w:eastAsia="Trebuchet MS" w:hAnsi="Trebuchet MS" w:cs="Trebuchet MS"/>
          <w:color w:val="000000" w:themeColor="text1"/>
        </w:rPr>
        <w:t>nerambursabila</w:t>
      </w:r>
      <w:proofErr w:type="spellEnd"/>
      <w:r w:rsidRPr="00D85D66">
        <w:rPr>
          <w:rFonts w:ascii="Trebuchet MS" w:eastAsia="Trebuchet MS" w:hAnsi="Trebuchet MS" w:cs="Trebuchet MS"/>
          <w:color w:val="000000" w:themeColor="text1"/>
        </w:rPr>
        <w:t xml:space="preserve"> a </w:t>
      </w:r>
      <w:proofErr w:type="spellStart"/>
      <w:r w:rsidRPr="00D85D66">
        <w:rPr>
          <w:rFonts w:ascii="Trebuchet MS" w:eastAsia="Trebuchet MS" w:hAnsi="Trebuchet MS" w:cs="Trebuchet MS"/>
          <w:color w:val="000000" w:themeColor="text1"/>
        </w:rPr>
        <w:t>unui</w:t>
      </w:r>
      <w:proofErr w:type="spellEnd"/>
      <w:r w:rsidRPr="00D85D66">
        <w:rPr>
          <w:rFonts w:ascii="Trebuchet MS" w:eastAsia="Trebuchet MS" w:hAnsi="Trebuchet MS" w:cs="Trebuchet MS"/>
          <w:color w:val="000000" w:themeColor="text1"/>
        </w:rPr>
        <w:t xml:space="preserve"> </w:t>
      </w:r>
      <w:proofErr w:type="spellStart"/>
      <w:r w:rsidRPr="00D85D66">
        <w:rPr>
          <w:rFonts w:ascii="Trebuchet MS" w:eastAsia="Trebuchet MS" w:hAnsi="Trebuchet MS" w:cs="Trebuchet MS"/>
          <w:color w:val="000000" w:themeColor="text1"/>
        </w:rPr>
        <w:t>proiect</w:t>
      </w:r>
      <w:proofErr w:type="spellEnd"/>
      <w:r w:rsidRPr="00D85D66">
        <w:rPr>
          <w:rFonts w:ascii="Trebuchet MS" w:eastAsia="Trebuchet MS" w:hAnsi="Trebuchet MS" w:cs="Trebuchet MS"/>
          <w:color w:val="000000" w:themeColor="text1"/>
        </w:rPr>
        <w:t xml:space="preserve"> nu </w:t>
      </w:r>
      <w:proofErr w:type="spellStart"/>
      <w:r w:rsidRPr="00D85D66">
        <w:rPr>
          <w:rFonts w:ascii="Trebuchet MS" w:eastAsia="Trebuchet MS" w:hAnsi="Trebuchet MS" w:cs="Trebuchet MS"/>
          <w:color w:val="000000" w:themeColor="text1"/>
        </w:rPr>
        <w:t>va</w:t>
      </w:r>
      <w:proofErr w:type="spellEnd"/>
      <w:r w:rsidRPr="00D85D66">
        <w:rPr>
          <w:rFonts w:ascii="Trebuchet MS" w:eastAsia="Trebuchet MS" w:hAnsi="Trebuchet MS" w:cs="Trebuchet MS"/>
          <w:color w:val="000000" w:themeColor="text1"/>
        </w:rPr>
        <w:t xml:space="preserve"> </w:t>
      </w:r>
      <w:proofErr w:type="spellStart"/>
      <w:r w:rsidRPr="00D85D66">
        <w:rPr>
          <w:rFonts w:ascii="Trebuchet MS" w:eastAsia="Trebuchet MS" w:hAnsi="Trebuchet MS" w:cs="Trebuchet MS"/>
          <w:color w:val="000000" w:themeColor="text1"/>
        </w:rPr>
        <w:t>depasi</w:t>
      </w:r>
      <w:proofErr w:type="spellEnd"/>
      <w:r w:rsidRPr="00D85D66">
        <w:rPr>
          <w:rFonts w:ascii="Trebuchet MS" w:eastAsia="Trebuchet MS" w:hAnsi="Trebuchet MS" w:cs="Trebuchet MS"/>
          <w:color w:val="000000" w:themeColor="text1"/>
        </w:rPr>
        <w:t xml:space="preserve"> 60.000 euro.</w:t>
      </w:r>
    </w:p>
    <w:p w:rsidR="00B61CB7" w:rsidRPr="00E117B6" w:rsidRDefault="00B61CB7" w:rsidP="00B61CB7">
      <w:pPr>
        <w:pStyle w:val="Default"/>
        <w:jc w:val="both"/>
        <w:rPr>
          <w:rFonts w:ascii="Trebuchet MS" w:hAnsi="Trebuchet MS"/>
          <w:color w:val="000000" w:themeColor="text1"/>
          <w:sz w:val="22"/>
          <w:szCs w:val="22"/>
          <w:lang w:val="ro-RO"/>
        </w:rPr>
      </w:pPr>
    </w:p>
    <w:p w:rsidR="00B61CB7" w:rsidRPr="00E117B6" w:rsidRDefault="00B61CB7" w:rsidP="00B61CB7">
      <w:pPr>
        <w:pStyle w:val="Default"/>
        <w:jc w:val="both"/>
        <w:rPr>
          <w:rFonts w:ascii="Trebuchet MS" w:hAnsi="Trebuchet MS"/>
          <w:color w:val="000000" w:themeColor="text1"/>
          <w:sz w:val="22"/>
          <w:szCs w:val="22"/>
          <w:lang w:val="ro-RO"/>
        </w:rPr>
      </w:pPr>
      <w:r w:rsidRPr="00E117B6">
        <w:rPr>
          <w:rFonts w:ascii="Trebuchet MS" w:hAnsi="Trebuchet MS"/>
          <w:b/>
          <w:bCs/>
          <w:color w:val="000000" w:themeColor="text1"/>
          <w:sz w:val="22"/>
          <w:szCs w:val="22"/>
          <w:lang w:val="ro-RO"/>
        </w:rPr>
        <w:t xml:space="preserve">10. Indicatori de monitorizare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4298"/>
        <w:gridCol w:w="3097"/>
      </w:tblGrid>
      <w:tr w:rsidR="00B61CB7" w:rsidRPr="00E117B6" w:rsidTr="00510F6E">
        <w:tc>
          <w:tcPr>
            <w:tcW w:w="1681" w:type="dxa"/>
          </w:tcPr>
          <w:p w:rsidR="00B61CB7" w:rsidRPr="00E117B6" w:rsidRDefault="00B61CB7" w:rsidP="00510F6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387" w:type="dxa"/>
          </w:tcPr>
          <w:p w:rsidR="00B61CB7" w:rsidRPr="00E117B6" w:rsidRDefault="00B61CB7" w:rsidP="00510F6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174" w:type="dxa"/>
          </w:tcPr>
          <w:p w:rsidR="00B61CB7" w:rsidRPr="00E117B6" w:rsidRDefault="00B61CB7" w:rsidP="00510F6E">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B61CB7" w:rsidRPr="00E117B6" w:rsidTr="00510F6E">
        <w:trPr>
          <w:trHeight w:val="598"/>
        </w:trPr>
        <w:tc>
          <w:tcPr>
            <w:tcW w:w="1681" w:type="dxa"/>
          </w:tcPr>
          <w:p w:rsidR="00B61CB7" w:rsidRPr="00E117B6" w:rsidRDefault="00B61CB7" w:rsidP="00510F6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6B</w:t>
            </w:r>
          </w:p>
        </w:tc>
        <w:tc>
          <w:tcPr>
            <w:tcW w:w="4387" w:type="dxa"/>
          </w:tcPr>
          <w:p w:rsidR="00B61CB7" w:rsidRPr="00E117B6" w:rsidRDefault="00B61CB7" w:rsidP="00510F6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Populația netă care beneficiază de servicii/infrastructuri îmbunătățite</w:t>
            </w:r>
          </w:p>
        </w:tc>
        <w:tc>
          <w:tcPr>
            <w:tcW w:w="3174" w:type="dxa"/>
          </w:tcPr>
          <w:p w:rsidR="00B61CB7" w:rsidRPr="00E117B6" w:rsidRDefault="00B61CB7" w:rsidP="00510F6E">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31.551</w:t>
            </w:r>
          </w:p>
        </w:tc>
      </w:tr>
      <w:tr w:rsidR="00B61CB7" w:rsidRPr="00E117B6" w:rsidTr="00510F6E">
        <w:trPr>
          <w:trHeight w:val="255"/>
        </w:trPr>
        <w:tc>
          <w:tcPr>
            <w:tcW w:w="1681" w:type="dxa"/>
          </w:tcPr>
          <w:p w:rsidR="00B61CB7" w:rsidRPr="00E117B6" w:rsidRDefault="00B61CB7" w:rsidP="00510F6E">
            <w:pPr>
              <w:pStyle w:val="Default"/>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6A </w:t>
            </w:r>
          </w:p>
        </w:tc>
        <w:tc>
          <w:tcPr>
            <w:tcW w:w="4387" w:type="dxa"/>
          </w:tcPr>
          <w:p w:rsidR="00B61CB7" w:rsidRPr="00E117B6" w:rsidRDefault="00B61CB7" w:rsidP="00510F6E">
            <w:pPr>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Număr de locuri de muncă nou create</w:t>
            </w:r>
          </w:p>
        </w:tc>
        <w:tc>
          <w:tcPr>
            <w:tcW w:w="3174" w:type="dxa"/>
          </w:tcPr>
          <w:p w:rsidR="00B61CB7" w:rsidRPr="00E117B6" w:rsidRDefault="00B61CB7" w:rsidP="00510F6E">
            <w:pPr>
              <w:jc w:val="both"/>
              <w:rPr>
                <w:rFonts w:ascii="Trebuchet MS" w:hAnsi="Trebuchet MS" w:cs="Times New Roman"/>
                <w:color w:val="000000" w:themeColor="text1"/>
                <w:sz w:val="22"/>
                <w:szCs w:val="22"/>
                <w:lang w:val="ro-RO"/>
              </w:rPr>
            </w:pPr>
            <w:r>
              <w:rPr>
                <w:rFonts w:ascii="Trebuchet MS" w:hAnsi="Trebuchet MS" w:cs="Times New Roman"/>
                <w:color w:val="000000" w:themeColor="text1"/>
                <w:sz w:val="22"/>
                <w:szCs w:val="22"/>
                <w:lang w:val="ro-RO"/>
              </w:rPr>
              <w:t xml:space="preserve"> 0</w:t>
            </w:r>
          </w:p>
        </w:tc>
      </w:tr>
      <w:tr w:rsidR="00B61CB7" w:rsidRPr="00E117B6" w:rsidTr="00510F6E">
        <w:trPr>
          <w:trHeight w:val="255"/>
        </w:trPr>
        <w:tc>
          <w:tcPr>
            <w:tcW w:w="1681" w:type="dxa"/>
          </w:tcPr>
          <w:p w:rsidR="00B61CB7" w:rsidRPr="00E117B6" w:rsidRDefault="00B61CB7" w:rsidP="00510F6E">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1A </w:t>
            </w:r>
          </w:p>
        </w:tc>
        <w:tc>
          <w:tcPr>
            <w:tcW w:w="4387" w:type="dxa"/>
          </w:tcPr>
          <w:p w:rsidR="00B61CB7" w:rsidRPr="00E117B6" w:rsidRDefault="00B61CB7" w:rsidP="00510F6E">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Cheltuieli publice totale </w:t>
            </w:r>
          </w:p>
        </w:tc>
        <w:tc>
          <w:tcPr>
            <w:tcW w:w="3174" w:type="dxa"/>
          </w:tcPr>
          <w:p w:rsidR="00B61CB7" w:rsidRDefault="00B61CB7" w:rsidP="00510F6E">
            <w:pPr>
              <w:jc w:val="both"/>
              <w:rPr>
                <w:rFonts w:ascii="Trebuchet MS" w:hAnsi="Trebuchet MS"/>
                <w:color w:val="000000" w:themeColor="text1"/>
                <w:sz w:val="22"/>
                <w:szCs w:val="22"/>
                <w:lang w:val="ro-RO"/>
              </w:rPr>
            </w:pPr>
          </w:p>
          <w:p w:rsidR="00B61CB7" w:rsidRPr="00E117B6" w:rsidRDefault="00B61CB7" w:rsidP="00510F6E">
            <w:pPr>
              <w:jc w:val="both"/>
              <w:rPr>
                <w:rFonts w:ascii="Trebuchet MS" w:hAnsi="Trebuchet MS"/>
                <w:color w:val="000000" w:themeColor="text1"/>
                <w:sz w:val="22"/>
                <w:szCs w:val="22"/>
                <w:lang w:val="ro-RO"/>
              </w:rPr>
            </w:pPr>
            <w:r>
              <w:rPr>
                <w:rFonts w:ascii="Trebuchet MS" w:hAnsi="Trebuchet MS"/>
                <w:color w:val="000000" w:themeColor="text1"/>
              </w:rPr>
              <w:t>807.415,31 Euro</w:t>
            </w:r>
          </w:p>
        </w:tc>
      </w:tr>
    </w:tbl>
    <w:p w:rsidR="00B61CB7" w:rsidRPr="00E117B6" w:rsidRDefault="00B61CB7" w:rsidP="00B61CB7">
      <w:pPr>
        <w:pStyle w:val="Default"/>
        <w:jc w:val="both"/>
        <w:rPr>
          <w:rFonts w:ascii="Trebuchet MS" w:hAnsi="Trebuchet MS"/>
          <w:color w:val="000000" w:themeColor="text1"/>
          <w:sz w:val="22"/>
          <w:szCs w:val="22"/>
          <w:lang w:val="ro-RO"/>
        </w:rPr>
      </w:pPr>
    </w:p>
    <w:p w:rsidR="005C1C74" w:rsidRDefault="005C1C74"/>
    <w:sectPr w:rsidR="005C1C7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251" w:rsidRDefault="00C31251" w:rsidP="000F7CF0">
      <w:pPr>
        <w:spacing w:line="240" w:lineRule="auto"/>
      </w:pPr>
      <w:r>
        <w:separator/>
      </w:r>
    </w:p>
  </w:endnote>
  <w:endnote w:type="continuationSeparator" w:id="0">
    <w:p w:rsidR="00C31251" w:rsidRDefault="00C31251" w:rsidP="000F7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CF0" w:rsidRDefault="000F7C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CF0" w:rsidRDefault="000F7CF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CF0" w:rsidRDefault="000F7C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251" w:rsidRDefault="00C31251" w:rsidP="000F7CF0">
      <w:pPr>
        <w:spacing w:line="240" w:lineRule="auto"/>
      </w:pPr>
      <w:r>
        <w:separator/>
      </w:r>
    </w:p>
  </w:footnote>
  <w:footnote w:type="continuationSeparator" w:id="0">
    <w:p w:rsidR="00C31251" w:rsidRDefault="00C31251" w:rsidP="000F7C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CF0" w:rsidRDefault="000F7C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CF0" w:rsidRPr="000F7CF0" w:rsidRDefault="000F7CF0" w:rsidP="000F7CF0">
    <w:pPr>
      <w:spacing w:after="7" w:line="259" w:lineRule="auto"/>
      <w:ind w:left="-1" w:right="-64"/>
      <w:jc w:val="right"/>
      <w:rPr>
        <w:ins w:id="0" w:author="Bil" w:date="2018-02-03T14:02:00Z"/>
        <w:rFonts w:ascii="Trebuchet MS" w:eastAsia="Trebuchet MS" w:hAnsi="Trebuchet MS" w:cs="Trebuchet MS"/>
        <w:color w:val="000000"/>
        <w:szCs w:val="22"/>
        <w:lang w:val="ro-RO" w:eastAsia="ro-RO"/>
      </w:rPr>
    </w:pPr>
    <w:bookmarkStart w:id="1" w:name="_GoBack"/>
    <w:ins w:id="2" w:author="Bil" w:date="2018-02-03T14:02:00Z">
      <w:r w:rsidRPr="000F7CF0">
        <w:rPr>
          <w:rFonts w:ascii="Trebuchet MS" w:eastAsia="Trebuchet MS" w:hAnsi="Trebuchet MS" w:cs="Trebuchet MS"/>
          <w:noProof/>
          <w:color w:val="000000"/>
          <w:szCs w:val="22"/>
          <w:lang w:val="ro-RO" w:eastAsia="ro-RO"/>
        </w:rPr>
        <w:drawing>
          <wp:anchor distT="0" distB="0" distL="114300" distR="114300" simplePos="0" relativeHeight="251662336" behindDoc="0" locked="0" layoutInCell="1" allowOverlap="0" wp14:anchorId="5BF02DF3" wp14:editId="281FAB22">
            <wp:simplePos x="0" y="0"/>
            <wp:positionH relativeFrom="page">
              <wp:posOffset>6081395</wp:posOffset>
            </wp:positionH>
            <wp:positionV relativeFrom="page">
              <wp:posOffset>186690</wp:posOffset>
            </wp:positionV>
            <wp:extent cx="704850" cy="680542"/>
            <wp:effectExtent l="0" t="0" r="0" b="571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
                    <a:stretch>
                      <a:fillRect/>
                    </a:stretch>
                  </pic:blipFill>
                  <pic:spPr>
                    <a:xfrm>
                      <a:off x="0" y="0"/>
                      <a:ext cx="704850" cy="680542"/>
                    </a:xfrm>
                    <a:prstGeom prst="rect">
                      <a:avLst/>
                    </a:prstGeom>
                  </pic:spPr>
                </pic:pic>
              </a:graphicData>
            </a:graphic>
          </wp:anchor>
        </w:drawing>
      </w:r>
      <w:bookmarkEnd w:id="1"/>
      <w:r w:rsidRPr="000F7CF0">
        <w:rPr>
          <w:rFonts w:ascii="Trebuchet MS" w:eastAsia="Trebuchet MS" w:hAnsi="Trebuchet MS" w:cs="Trebuchet MS"/>
          <w:noProof/>
          <w:color w:val="000000"/>
          <w:szCs w:val="22"/>
          <w:lang w:val="ro-RO" w:eastAsia="ro-RO"/>
        </w:rPr>
        <w:drawing>
          <wp:anchor distT="0" distB="0" distL="114300" distR="114300" simplePos="0" relativeHeight="251659264" behindDoc="0" locked="0" layoutInCell="1" allowOverlap="0" wp14:anchorId="61F4F863" wp14:editId="0DE9E148">
            <wp:simplePos x="0" y="0"/>
            <wp:positionH relativeFrom="page">
              <wp:posOffset>2031365</wp:posOffset>
            </wp:positionH>
            <wp:positionV relativeFrom="page">
              <wp:posOffset>199390</wp:posOffset>
            </wp:positionV>
            <wp:extent cx="2038350" cy="666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stretch>
                      <a:fillRect/>
                    </a:stretch>
                  </pic:blipFill>
                  <pic:spPr>
                    <a:xfrm>
                      <a:off x="0" y="0"/>
                      <a:ext cx="2038350" cy="666750"/>
                    </a:xfrm>
                    <a:prstGeom prst="rect">
                      <a:avLst/>
                    </a:prstGeom>
                  </pic:spPr>
                </pic:pic>
              </a:graphicData>
            </a:graphic>
          </wp:anchor>
        </w:drawing>
      </w:r>
      <w:r w:rsidRPr="000F7CF0">
        <w:rPr>
          <w:rFonts w:ascii="Trebuchet MS" w:eastAsia="Trebuchet MS" w:hAnsi="Trebuchet MS" w:cs="Trebuchet MS"/>
          <w:noProof/>
          <w:color w:val="000000"/>
          <w:szCs w:val="22"/>
          <w:lang w:val="ro-RO" w:eastAsia="ro-RO"/>
        </w:rPr>
        <w:drawing>
          <wp:anchor distT="0" distB="0" distL="114300" distR="114300" simplePos="0" relativeHeight="251660288" behindDoc="0" locked="0" layoutInCell="1" allowOverlap="0" wp14:anchorId="60744F89" wp14:editId="691C2670">
            <wp:simplePos x="0" y="0"/>
            <wp:positionH relativeFrom="page">
              <wp:posOffset>728345</wp:posOffset>
            </wp:positionH>
            <wp:positionV relativeFrom="page">
              <wp:posOffset>179705</wp:posOffset>
            </wp:positionV>
            <wp:extent cx="929856" cy="75501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
                    <a:stretch>
                      <a:fillRect/>
                    </a:stretch>
                  </pic:blipFill>
                  <pic:spPr>
                    <a:xfrm>
                      <a:off x="0" y="0"/>
                      <a:ext cx="929856" cy="755015"/>
                    </a:xfrm>
                    <a:prstGeom prst="rect">
                      <a:avLst/>
                    </a:prstGeom>
                  </pic:spPr>
                </pic:pic>
              </a:graphicData>
            </a:graphic>
          </wp:anchor>
        </w:drawing>
      </w:r>
      <w:r w:rsidRPr="000F7CF0">
        <w:rPr>
          <w:rFonts w:ascii="Trebuchet MS" w:eastAsia="Trebuchet MS" w:hAnsi="Trebuchet MS" w:cs="Trebuchet MS"/>
          <w:noProof/>
          <w:color w:val="000000"/>
          <w:szCs w:val="22"/>
          <w:lang w:val="ro-RO" w:eastAsia="ro-RO"/>
        </w:rPr>
        <w:drawing>
          <wp:anchor distT="0" distB="0" distL="114300" distR="114300" simplePos="0" relativeHeight="251661312" behindDoc="0" locked="0" layoutInCell="1" allowOverlap="0" wp14:anchorId="77FB9790" wp14:editId="09F25957">
            <wp:simplePos x="0" y="0"/>
            <wp:positionH relativeFrom="page">
              <wp:posOffset>4448937</wp:posOffset>
            </wp:positionH>
            <wp:positionV relativeFrom="page">
              <wp:posOffset>179667</wp:posOffset>
            </wp:positionV>
            <wp:extent cx="943610" cy="753656"/>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
                    <a:stretch>
                      <a:fillRect/>
                    </a:stretch>
                  </pic:blipFill>
                  <pic:spPr>
                    <a:xfrm>
                      <a:off x="0" y="0"/>
                      <a:ext cx="943610" cy="753656"/>
                    </a:xfrm>
                    <a:prstGeom prst="rect">
                      <a:avLst/>
                    </a:prstGeom>
                  </pic:spPr>
                </pic:pic>
              </a:graphicData>
            </a:graphic>
          </wp:anchor>
        </w:drawing>
      </w:r>
      <w:r w:rsidRPr="000F7CF0">
        <w:rPr>
          <w:rFonts w:ascii="Arial" w:eastAsia="Arial" w:hAnsi="Arial" w:cs="Arial"/>
          <w:color w:val="000000"/>
          <w:szCs w:val="22"/>
          <w:lang w:val="ro-RO" w:eastAsia="ro-RO"/>
        </w:rPr>
        <w:t xml:space="preserve">                                                                                    </w:t>
      </w:r>
    </w:ins>
  </w:p>
  <w:p w:rsidR="000F7CF0" w:rsidRPr="000F7CF0" w:rsidRDefault="000F7CF0" w:rsidP="000F7CF0">
    <w:pPr>
      <w:spacing w:line="259" w:lineRule="auto"/>
      <w:jc w:val="left"/>
      <w:rPr>
        <w:ins w:id="3" w:author="Bil" w:date="2018-02-03T14:02:00Z"/>
        <w:rFonts w:ascii="Trebuchet MS" w:eastAsia="Trebuchet MS" w:hAnsi="Trebuchet MS" w:cs="Trebuchet MS"/>
        <w:color w:val="000000"/>
        <w:szCs w:val="22"/>
        <w:lang w:val="ro-RO" w:eastAsia="ro-RO"/>
      </w:rPr>
    </w:pPr>
    <w:ins w:id="4" w:author="Bil" w:date="2018-02-03T14:02:00Z">
      <w:r w:rsidRPr="000F7CF0">
        <w:rPr>
          <w:rFonts w:ascii="Arial" w:eastAsia="Arial" w:hAnsi="Arial" w:cs="Arial"/>
          <w:color w:val="000000"/>
          <w:szCs w:val="22"/>
          <w:lang w:val="ro-RO" w:eastAsia="ro-RO"/>
        </w:rPr>
        <w:t xml:space="preserve"> </w:t>
      </w:r>
    </w:ins>
  </w:p>
  <w:p w:rsidR="000F7CF0" w:rsidRDefault="000F7CF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CF0" w:rsidRDefault="000F7C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13333260"/>
    <w:multiLevelType w:val="hybridMultilevel"/>
    <w:tmpl w:val="8052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015E1"/>
    <w:multiLevelType w:val="hybridMultilevel"/>
    <w:tmpl w:val="EE1C59A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1E154F0"/>
    <w:multiLevelType w:val="hybridMultilevel"/>
    <w:tmpl w:val="16448D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6911440"/>
    <w:multiLevelType w:val="hybridMultilevel"/>
    <w:tmpl w:val="2388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8653B"/>
    <w:multiLevelType w:val="hybridMultilevel"/>
    <w:tmpl w:val="9D0C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B7B7E"/>
    <w:multiLevelType w:val="hybridMultilevel"/>
    <w:tmpl w:val="FD28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FE814EE"/>
    <w:multiLevelType w:val="hybridMultilevel"/>
    <w:tmpl w:val="9A846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0"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9"/>
  </w:num>
  <w:num w:numId="5">
    <w:abstractNumId w:val="6"/>
  </w:num>
  <w:num w:numId="6">
    <w:abstractNumId w:val="3"/>
  </w:num>
  <w:num w:numId="7">
    <w:abstractNumId w:val="1"/>
  </w:num>
  <w:num w:numId="8">
    <w:abstractNumId w:val="8"/>
  </w:num>
  <w:num w:numId="9">
    <w:abstractNumId w:val="4"/>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
    <w15:presenceInfo w15:providerId="None" w15:userId="B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15"/>
    <w:rsid w:val="000F7CF0"/>
    <w:rsid w:val="00281415"/>
    <w:rsid w:val="005C1C74"/>
    <w:rsid w:val="00B61CB7"/>
    <w:rsid w:val="00C3125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CB484-0A5B-4402-BD14-F244EFD2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CB7"/>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1CB7"/>
    <w:pPr>
      <w:widowControl w:val="0"/>
      <w:autoSpaceDE w:val="0"/>
      <w:autoSpaceDN w:val="0"/>
      <w:adjustRightInd w:val="0"/>
      <w:spacing w:after="0" w:line="276" w:lineRule="auto"/>
      <w:jc w:val="center"/>
    </w:pPr>
    <w:rPr>
      <w:rFonts w:ascii="Tahoma" w:hAnsi="Tahoma" w:cs="Tahoma"/>
      <w:color w:val="000000"/>
      <w:sz w:val="24"/>
      <w:szCs w:val="24"/>
      <w:lang w:val="en-US"/>
    </w:rPr>
  </w:style>
  <w:style w:type="paragraph" w:customStyle="1" w:styleId="CM4">
    <w:name w:val="CM4"/>
    <w:basedOn w:val="Normal"/>
    <w:next w:val="Normal"/>
    <w:uiPriority w:val="99"/>
    <w:rsid w:val="00B61CB7"/>
    <w:pPr>
      <w:autoSpaceDE w:val="0"/>
      <w:autoSpaceDN w:val="0"/>
      <w:adjustRightInd w:val="0"/>
    </w:pPr>
    <w:rPr>
      <w:rFonts w:ascii="Times New Roman" w:eastAsia="Calibri" w:hAnsi="Times New Roman" w:cs="Times New Roman"/>
      <w:lang w:val="hu-HU"/>
    </w:rPr>
  </w:style>
  <w:style w:type="paragraph" w:styleId="Header">
    <w:name w:val="header"/>
    <w:basedOn w:val="Normal"/>
    <w:link w:val="HeaderChar"/>
    <w:uiPriority w:val="99"/>
    <w:unhideWhenUsed/>
    <w:rsid w:val="000F7CF0"/>
    <w:pPr>
      <w:tabs>
        <w:tab w:val="center" w:pos="4536"/>
        <w:tab w:val="right" w:pos="9072"/>
      </w:tabs>
      <w:spacing w:line="240" w:lineRule="auto"/>
    </w:pPr>
  </w:style>
  <w:style w:type="character" w:customStyle="1" w:styleId="HeaderChar">
    <w:name w:val="Header Char"/>
    <w:basedOn w:val="DefaultParagraphFont"/>
    <w:link w:val="Header"/>
    <w:uiPriority w:val="99"/>
    <w:rsid w:val="000F7CF0"/>
    <w:rPr>
      <w:sz w:val="24"/>
      <w:szCs w:val="24"/>
      <w:lang w:val="en-US"/>
    </w:rPr>
  </w:style>
  <w:style w:type="paragraph" w:styleId="Footer">
    <w:name w:val="footer"/>
    <w:basedOn w:val="Normal"/>
    <w:link w:val="FooterChar"/>
    <w:uiPriority w:val="99"/>
    <w:unhideWhenUsed/>
    <w:rsid w:val="000F7CF0"/>
    <w:pPr>
      <w:tabs>
        <w:tab w:val="center" w:pos="4536"/>
        <w:tab w:val="right" w:pos="9072"/>
      </w:tabs>
      <w:spacing w:line="240" w:lineRule="auto"/>
    </w:pPr>
  </w:style>
  <w:style w:type="character" w:customStyle="1" w:styleId="FooterChar">
    <w:name w:val="Footer Char"/>
    <w:basedOn w:val="DefaultParagraphFont"/>
    <w:link w:val="Footer"/>
    <w:uiPriority w:val="99"/>
    <w:rsid w:val="000F7CF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1767</Words>
  <Characters>10250</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3</cp:revision>
  <dcterms:created xsi:type="dcterms:W3CDTF">2018-02-03T11:56:00Z</dcterms:created>
  <dcterms:modified xsi:type="dcterms:W3CDTF">2018-02-03T12:03:00Z</dcterms:modified>
</cp:coreProperties>
</file>